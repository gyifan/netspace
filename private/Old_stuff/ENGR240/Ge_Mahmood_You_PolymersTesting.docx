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ENGR 240 – Science of Materials</w:t>
      </w: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Laboratory Report Grade Sheet</w:t>
      </w:r>
    </w:p>
    <w:p w:rsidR="0023404B" w:rsidRPr="0023404B" w:rsidRDefault="0023404B" w:rsidP="007F36DF">
      <w:pPr>
        <w:spacing w:line="240" w:lineRule="auto"/>
        <w:contextualSpacing/>
        <w:rPr>
          <w:rFonts w:ascii="Times New Roman" w:hAnsi="Times New Roman" w:cs="Times New Roman"/>
          <w:color w:val="000000"/>
        </w:rPr>
      </w:pP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Names:</w:t>
      </w:r>
      <w:r>
        <w:rPr>
          <w:rFonts w:ascii="Times New Roman" w:hAnsi="Times New Roman" w:cs="Times New Roman"/>
          <w:color w:val="000000"/>
        </w:rPr>
        <w:t xml:space="preserve"> Yifan Ge, </w:t>
      </w:r>
      <w:proofErr w:type="spellStart"/>
      <w:r>
        <w:rPr>
          <w:rFonts w:ascii="Times New Roman" w:hAnsi="Times New Roman" w:cs="Times New Roman"/>
          <w:color w:val="000000"/>
        </w:rPr>
        <w:t>Kaixiang</w:t>
      </w:r>
      <w:proofErr w:type="spellEnd"/>
      <w:r>
        <w:rPr>
          <w:rFonts w:ascii="Times New Roman" w:hAnsi="Times New Roman" w:cs="Times New Roman"/>
          <w:color w:val="000000"/>
        </w:rPr>
        <w:t xml:space="preserve"> You, Ahmed Mahmood</w:t>
      </w:r>
    </w:p>
    <w:p w:rsidR="0023404B" w:rsidRPr="0023404B" w:rsidRDefault="0023404B" w:rsidP="007F36DF">
      <w:pPr>
        <w:spacing w:line="240" w:lineRule="auto"/>
        <w:contextualSpacing/>
        <w:rPr>
          <w:rFonts w:ascii="Times New Roman" w:hAnsi="Times New Roman" w:cs="Times New Roman"/>
          <w:color w:val="000000"/>
        </w:rPr>
      </w:pP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Lab Report Title:</w:t>
      </w:r>
      <w:r>
        <w:rPr>
          <w:rFonts w:ascii="Times New Roman" w:hAnsi="Times New Roman" w:cs="Times New Roman"/>
          <w:color w:val="000000"/>
        </w:rPr>
        <w:t xml:space="preserve"> Impact and Tensile Testing of Polymers</w:t>
      </w:r>
    </w:p>
    <w:p w:rsidR="0023404B" w:rsidRPr="0023404B" w:rsidRDefault="0023404B" w:rsidP="007F36DF">
      <w:pPr>
        <w:spacing w:line="240" w:lineRule="auto"/>
        <w:contextualSpacing/>
        <w:rPr>
          <w:rFonts w:ascii="Times New Roman" w:hAnsi="Times New Roman" w:cs="Times New Roman"/>
          <w:color w:val="000000"/>
        </w:rPr>
      </w:pP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Format: (all of the following are worth 1 point per occurrence)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Report title, group member names, and date appear in that order, centered at top of page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Page setup: all margins 0.5”, 2 column </w:t>
      </w:r>
      <w:proofErr w:type="gramStart"/>
      <w:r w:rsidRPr="0023404B">
        <w:rPr>
          <w:rFonts w:ascii="Times New Roman" w:hAnsi="Times New Roman" w:cs="Times New Roman"/>
          <w:color w:val="000000"/>
        </w:rPr>
        <w:t>format</w:t>
      </w:r>
      <w:proofErr w:type="gramEnd"/>
      <w:r w:rsidRPr="0023404B">
        <w:rPr>
          <w:rFonts w:ascii="Times New Roman" w:hAnsi="Times New Roman" w:cs="Times New Roman"/>
          <w:color w:val="000000"/>
        </w:rPr>
        <w:t xml:space="preserve"> for all report text after title and authors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Text is left &amp; right justified</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All text 10 or 11 pt. font, single spacing</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table titles and figure captions are 9 - 10 pt. font (one font size smaller than text), bold</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tables have titles (above)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figures have captions (below) and NO TITLES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Pages are numbered, bottom center</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sections have appropriate headings (as listed in rubric)</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Headings immediately precede corresponding section (not split bottom/top of next page)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Significant figures are consistent</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Plots/Tables have error bars/report standard deviation (when appropriate)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values have appropriate units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Non-breaking space used between values and units (hold ctrl-shift-space simultaneously) </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Symbols for units used where appropriate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No constants in tables (e.g., </w:t>
      </w:r>
      <w:r w:rsidRPr="0023404B">
        <w:rPr>
          <w:rFonts w:ascii="Times New Roman" w:hAnsi="Times New Roman" w:cs="Times New Roman"/>
          <w:color w:val="000000"/>
        </w:rPr>
        <w:sym w:font="Symbol" w:char="F070"/>
      </w:r>
      <w:r w:rsidRPr="0023404B">
        <w:rPr>
          <w:rFonts w:ascii="Times New Roman" w:hAnsi="Times New Roman" w:cs="Times New Roman"/>
          <w:color w:val="000000"/>
        </w:rPr>
        <w:t xml:space="preserve"> or common sample dimension)</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column headings contain units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column headings contain common multipliers (exponents, etc.)</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are labeled</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contain units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contain common multipliers or log scale if appropriate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Figures have white background</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Each</w:t>
      </w:r>
      <w:proofErr w:type="gramEnd"/>
      <w:r w:rsidRPr="0023404B">
        <w:rPr>
          <w:rFonts w:ascii="Times New Roman" w:hAnsi="Times New Roman" w:cs="Times New Roman"/>
          <w:color w:val="000000"/>
        </w:rPr>
        <w:t xml:space="preserve"> data set in a figure is clearly marked and easily distinguishable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and figures appear intact and are not split at the bottom/top of next page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Consecutive tables and figures do not contain redundant information</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Limited use of personal pronouns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Limited use of direct quotes from the textbook</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w:t>
      </w:r>
      <w:ins w:id="0" w:author="ELJ" w:date="2010-10-21T10:49:00Z">
        <w:r w:rsidR="00444ECB">
          <w:rPr>
            <w:rFonts w:ascii="Times New Roman" w:hAnsi="Times New Roman" w:cs="Times New Roman"/>
            <w:color w:val="000000"/>
          </w:rPr>
          <w:t>x</w:t>
        </w:r>
      </w:ins>
      <w:r w:rsidRPr="0023404B">
        <w:rPr>
          <w:rFonts w:ascii="Times New Roman" w:hAnsi="Times New Roman" w:cs="Times New Roman"/>
          <w:color w:val="000000"/>
        </w:rPr>
        <w:t>_ Experimental values are compared to values reported in the literature (when appropriate)</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Proper use of Appendices</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w:t>
      </w:r>
      <w:ins w:id="1" w:author="ELJ" w:date="2010-10-21T10:50:00Z">
        <w:r w:rsidR="00444ECB">
          <w:rPr>
            <w:rFonts w:ascii="Times New Roman" w:hAnsi="Times New Roman" w:cs="Times New Roman"/>
            <w:color w:val="000000"/>
          </w:rPr>
          <w:t>2</w:t>
        </w:r>
      </w:ins>
      <w:r w:rsidRPr="0023404B">
        <w:rPr>
          <w:rFonts w:ascii="Times New Roman" w:hAnsi="Times New Roman" w:cs="Times New Roman"/>
          <w:color w:val="000000"/>
        </w:rPr>
        <w:t>__ Style (scale of 1 to 4)</w:t>
      </w:r>
      <w:ins w:id="2" w:author="ELJ" w:date="2010-10-21T10:50:00Z">
        <w:r w:rsidR="00444ECB">
          <w:rPr>
            <w:rFonts w:ascii="Times New Roman" w:hAnsi="Times New Roman" w:cs="Times New Roman"/>
            <w:color w:val="000000"/>
          </w:rPr>
          <w:t xml:space="preserve"> </w:t>
        </w:r>
        <w:proofErr w:type="gramStart"/>
        <w:r w:rsidR="00444ECB">
          <w:rPr>
            <w:rFonts w:ascii="Times New Roman" w:hAnsi="Times New Roman" w:cs="Times New Roman"/>
            <w:color w:val="000000"/>
          </w:rPr>
          <w:t>Please</w:t>
        </w:r>
        <w:proofErr w:type="gramEnd"/>
        <w:r w:rsidR="00444ECB">
          <w:rPr>
            <w:rFonts w:ascii="Times New Roman" w:hAnsi="Times New Roman" w:cs="Times New Roman"/>
            <w:color w:val="000000"/>
          </w:rPr>
          <w:t xml:space="preserve"> proofread to avoid redundant sentences, subject-verb disagreement, etc.</w:t>
        </w:r>
      </w:ins>
    </w:p>
    <w:p w:rsid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s="Times New Roman"/>
          <w:color w:val="000000"/>
        </w:rPr>
      </w:pPr>
      <w:r>
        <w:rPr>
          <w:rFonts w:ascii="Times New Roman" w:hAnsi="Times New Roman" w:cs="Times New Roman"/>
          <w:color w:val="000000"/>
        </w:rPr>
        <w:t xml:space="preserve">       </w:t>
      </w:r>
    </w:p>
    <w:p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s="Times New Roman"/>
          <w:color w:val="000000"/>
        </w:rPr>
      </w:pPr>
      <w:r>
        <w:rPr>
          <w:rFonts w:ascii="Times New Roman" w:hAnsi="Times New Roman" w:cs="Times New Roman"/>
          <w:color w:val="000000"/>
        </w:rPr>
        <w:t xml:space="preserve">         </w:t>
      </w:r>
      <w:r w:rsidRPr="0023404B">
        <w:rPr>
          <w:rFonts w:ascii="Times New Roman" w:hAnsi="Times New Roman" w:cs="Times New Roman"/>
          <w:color w:val="000000"/>
        </w:rPr>
        <w:t>=_</w:t>
      </w:r>
      <w:ins w:id="3" w:author="ELJ" w:date="2010-10-21T10:50:00Z">
        <w:r w:rsidR="00444ECB">
          <w:rPr>
            <w:rFonts w:ascii="Times New Roman" w:hAnsi="Times New Roman" w:cs="Times New Roman"/>
            <w:color w:val="000000"/>
          </w:rPr>
          <w:t>25</w:t>
        </w:r>
      </w:ins>
      <w:r w:rsidRPr="0023404B">
        <w:rPr>
          <w:rFonts w:ascii="Times New Roman" w:hAnsi="Times New Roman" w:cs="Times New Roman"/>
          <w:color w:val="000000"/>
        </w:rPr>
        <w:t>__/28</w:t>
      </w:r>
    </w:p>
    <w:p w:rsidR="0023404B" w:rsidRPr="0023404B" w:rsidRDefault="0023404B" w:rsidP="007F36DF">
      <w:pPr>
        <w:spacing w:line="240" w:lineRule="auto"/>
        <w:contextualSpacing/>
        <w:rPr>
          <w:rFonts w:ascii="Times New Roman" w:hAnsi="Times New Roman" w:cs="Times New Roman"/>
          <w:color w:val="000000"/>
        </w:rPr>
      </w:pP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Content: (each of the following is out of 4 points)</w:t>
      </w: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Abstract</w:t>
      </w:r>
      <w:r w:rsidRPr="0023404B">
        <w:rPr>
          <w:rFonts w:ascii="Times New Roman" w:hAnsi="Times New Roman" w:cs="Times New Roman"/>
          <w:color w:val="000000"/>
        </w:rPr>
        <w:tab/>
        <w:t>_</w:t>
      </w:r>
      <w:ins w:id="4" w:author="ELJ" w:date="2010-10-20T16:50:00Z">
        <w:r w:rsidR="008838DD">
          <w:rPr>
            <w:rFonts w:ascii="Times New Roman" w:hAnsi="Times New Roman" w:cs="Times New Roman"/>
            <w:color w:val="000000"/>
          </w:rPr>
          <w:t>2</w:t>
        </w:r>
      </w:ins>
      <w:r w:rsidRPr="0023404B">
        <w:rPr>
          <w:rFonts w:ascii="Times New Roman" w:hAnsi="Times New Roman" w:cs="Times New Roman"/>
          <w:color w:val="000000"/>
        </w:rPr>
        <w:t>__ x 1 = _</w:t>
      </w:r>
      <w:ins w:id="5" w:author="ELJ" w:date="2010-10-21T10:49:00Z">
        <w:r w:rsidR="00444ECB">
          <w:rPr>
            <w:rFonts w:ascii="Times New Roman" w:hAnsi="Times New Roman" w:cs="Times New Roman"/>
            <w:color w:val="000000"/>
          </w:rPr>
          <w:t>2</w:t>
        </w:r>
      </w:ins>
      <w:r w:rsidRPr="0023404B">
        <w:rPr>
          <w:rFonts w:ascii="Times New Roman" w:hAnsi="Times New Roman" w:cs="Times New Roman"/>
          <w:color w:val="000000"/>
        </w:rPr>
        <w:t>__</w:t>
      </w: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Introduction</w:t>
      </w:r>
      <w:r w:rsidRPr="0023404B">
        <w:rPr>
          <w:rFonts w:ascii="Times New Roman" w:hAnsi="Times New Roman" w:cs="Times New Roman"/>
          <w:color w:val="000000"/>
        </w:rPr>
        <w:tab/>
        <w:t>_</w:t>
      </w:r>
      <w:ins w:id="6" w:author="ELJ" w:date="2010-10-21T10:37:00Z">
        <w:r w:rsidR="005B34E9">
          <w:rPr>
            <w:rFonts w:ascii="Times New Roman" w:hAnsi="Times New Roman" w:cs="Times New Roman"/>
            <w:color w:val="000000"/>
          </w:rPr>
          <w:t>3.5</w:t>
        </w:r>
      </w:ins>
      <w:r w:rsidRPr="0023404B">
        <w:rPr>
          <w:rFonts w:ascii="Times New Roman" w:hAnsi="Times New Roman" w:cs="Times New Roman"/>
          <w:color w:val="000000"/>
        </w:rPr>
        <w:t>__ x 2 = _</w:t>
      </w:r>
      <w:ins w:id="7" w:author="ELJ" w:date="2010-10-21T10:49:00Z">
        <w:r w:rsidR="00444ECB">
          <w:rPr>
            <w:rFonts w:ascii="Times New Roman" w:hAnsi="Times New Roman" w:cs="Times New Roman"/>
            <w:color w:val="000000"/>
          </w:rPr>
          <w:t>7</w:t>
        </w:r>
      </w:ins>
      <w:r w:rsidRPr="0023404B">
        <w:rPr>
          <w:rFonts w:ascii="Times New Roman" w:hAnsi="Times New Roman" w:cs="Times New Roman"/>
          <w:color w:val="000000"/>
        </w:rPr>
        <w:t>__</w:t>
      </w:r>
      <w:ins w:id="8" w:author="ELJ" w:date="2010-10-21T10:37:00Z">
        <w:r w:rsidR="005B34E9" w:rsidRPr="005B34E9">
          <w:rPr>
            <w:rFonts w:ascii="Times New Roman" w:hAnsi="Times New Roman" w:cs="Times New Roman"/>
            <w:color w:val="000000"/>
            <w:sz w:val="20"/>
            <w:szCs w:val="20"/>
          </w:rPr>
          <w:t>Should have explained elastomeric, plastic, brittle behavior</w:t>
        </w:r>
      </w:ins>
      <w:ins w:id="9" w:author="ELJ" w:date="2010-10-21T10:38:00Z">
        <w:r w:rsidR="005B34E9" w:rsidRPr="005B34E9">
          <w:rPr>
            <w:rFonts w:ascii="Times New Roman" w:hAnsi="Times New Roman" w:cs="Times New Roman"/>
            <w:color w:val="000000"/>
            <w:sz w:val="20"/>
            <w:szCs w:val="20"/>
          </w:rPr>
          <w:t xml:space="preserve"> and ductile-to-brittle transition.</w:t>
        </w:r>
      </w:ins>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M&amp;M</w:t>
      </w:r>
      <w:r w:rsidRPr="0023404B">
        <w:rPr>
          <w:rFonts w:ascii="Times New Roman" w:hAnsi="Times New Roman" w:cs="Times New Roman"/>
          <w:color w:val="000000"/>
        </w:rPr>
        <w:tab/>
      </w:r>
      <w:r w:rsidRPr="0023404B">
        <w:rPr>
          <w:rFonts w:ascii="Times New Roman" w:hAnsi="Times New Roman" w:cs="Times New Roman"/>
          <w:color w:val="000000"/>
        </w:rPr>
        <w:tab/>
        <w:t>_</w:t>
      </w:r>
      <w:ins w:id="10" w:author="ELJ" w:date="2010-10-21T10:44:00Z">
        <w:r w:rsidR="005B34E9">
          <w:rPr>
            <w:rFonts w:ascii="Times New Roman" w:hAnsi="Times New Roman" w:cs="Times New Roman"/>
            <w:color w:val="000000"/>
          </w:rPr>
          <w:t>3.5</w:t>
        </w:r>
      </w:ins>
      <w:r w:rsidRPr="0023404B">
        <w:rPr>
          <w:rFonts w:ascii="Times New Roman" w:hAnsi="Times New Roman" w:cs="Times New Roman"/>
          <w:color w:val="000000"/>
        </w:rPr>
        <w:t>__ x 3 = _</w:t>
      </w:r>
      <w:ins w:id="11" w:author="ELJ" w:date="2010-10-21T10:49:00Z">
        <w:r w:rsidR="00444ECB">
          <w:rPr>
            <w:rFonts w:ascii="Times New Roman" w:hAnsi="Times New Roman" w:cs="Times New Roman"/>
            <w:color w:val="000000"/>
          </w:rPr>
          <w:t>10.5</w:t>
        </w:r>
      </w:ins>
      <w:r w:rsidRPr="0023404B">
        <w:rPr>
          <w:rFonts w:ascii="Times New Roman" w:hAnsi="Times New Roman" w:cs="Times New Roman"/>
          <w:color w:val="000000"/>
        </w:rPr>
        <w:t>__</w:t>
      </w:r>
    </w:p>
    <w:p w:rsidR="0023404B" w:rsidRPr="005B34E9" w:rsidRDefault="0023404B" w:rsidP="007F36DF">
      <w:pPr>
        <w:spacing w:line="240" w:lineRule="auto"/>
        <w:contextualSpacing/>
        <w:rPr>
          <w:rFonts w:ascii="Times New Roman" w:hAnsi="Times New Roman" w:cs="Times New Roman"/>
          <w:color w:val="000000"/>
          <w:sz w:val="20"/>
          <w:szCs w:val="20"/>
        </w:rPr>
      </w:pPr>
      <w:r w:rsidRPr="0023404B">
        <w:rPr>
          <w:rFonts w:ascii="Times New Roman" w:hAnsi="Times New Roman" w:cs="Times New Roman"/>
          <w:color w:val="000000"/>
        </w:rPr>
        <w:t>Results</w:t>
      </w:r>
      <w:r w:rsidRPr="0023404B">
        <w:rPr>
          <w:rFonts w:ascii="Times New Roman" w:hAnsi="Times New Roman" w:cs="Times New Roman"/>
          <w:color w:val="000000"/>
        </w:rPr>
        <w:tab/>
      </w:r>
      <w:r w:rsidRPr="0023404B">
        <w:rPr>
          <w:rFonts w:ascii="Times New Roman" w:hAnsi="Times New Roman" w:cs="Times New Roman"/>
          <w:color w:val="000000"/>
        </w:rPr>
        <w:tab/>
        <w:t>_</w:t>
      </w:r>
      <w:ins w:id="12" w:author="ELJ" w:date="2010-10-21T10:44:00Z">
        <w:r w:rsidR="005B34E9">
          <w:rPr>
            <w:rFonts w:ascii="Times New Roman" w:hAnsi="Times New Roman" w:cs="Times New Roman"/>
            <w:color w:val="000000"/>
          </w:rPr>
          <w:t>3</w:t>
        </w:r>
      </w:ins>
      <w:ins w:id="13" w:author="ELJ" w:date="2010-10-21T10:47:00Z">
        <w:r w:rsidR="00444ECB">
          <w:rPr>
            <w:rFonts w:ascii="Times New Roman" w:hAnsi="Times New Roman" w:cs="Times New Roman"/>
            <w:color w:val="000000"/>
          </w:rPr>
          <w:t>.5</w:t>
        </w:r>
      </w:ins>
      <w:r w:rsidRPr="0023404B">
        <w:rPr>
          <w:rFonts w:ascii="Times New Roman" w:hAnsi="Times New Roman" w:cs="Times New Roman"/>
          <w:color w:val="000000"/>
        </w:rPr>
        <w:t>__ x 4 = _</w:t>
      </w:r>
      <w:ins w:id="14" w:author="ELJ" w:date="2010-10-21T10:49:00Z">
        <w:r w:rsidR="00444ECB">
          <w:rPr>
            <w:rFonts w:ascii="Times New Roman" w:hAnsi="Times New Roman" w:cs="Times New Roman"/>
            <w:color w:val="000000"/>
          </w:rPr>
          <w:t>14</w:t>
        </w:r>
      </w:ins>
      <w:r w:rsidRPr="0023404B">
        <w:rPr>
          <w:rFonts w:ascii="Times New Roman" w:hAnsi="Times New Roman" w:cs="Times New Roman"/>
          <w:color w:val="000000"/>
        </w:rPr>
        <w:t>__</w:t>
      </w:r>
      <w:ins w:id="15" w:author="ELJ" w:date="2010-10-21T10:44:00Z">
        <w:r w:rsidR="005B34E9" w:rsidRPr="005B34E9">
          <w:rPr>
            <w:rFonts w:ascii="Times New Roman" w:hAnsi="Times New Roman" w:cs="Times New Roman"/>
            <w:color w:val="000000"/>
            <w:sz w:val="20"/>
            <w:szCs w:val="20"/>
          </w:rPr>
          <w:t>Some fits for linear elastic region are not good.</w:t>
        </w:r>
      </w:ins>
      <w:ins w:id="16" w:author="ELJ" w:date="2010-10-21T10:45:00Z">
        <w:r w:rsidR="005B34E9" w:rsidRPr="005B34E9">
          <w:rPr>
            <w:rFonts w:ascii="Times New Roman" w:hAnsi="Times New Roman" w:cs="Times New Roman"/>
            <w:color w:val="000000"/>
            <w:sz w:val="20"/>
            <w:szCs w:val="20"/>
          </w:rPr>
          <w:t xml:space="preserve"> Also, post-fracture data shown on stress-strain diagram should have been removed.</w:t>
        </w:r>
      </w:ins>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Discussion</w:t>
      </w:r>
      <w:r w:rsidRPr="0023404B">
        <w:rPr>
          <w:rFonts w:ascii="Times New Roman" w:hAnsi="Times New Roman" w:cs="Times New Roman"/>
          <w:color w:val="000000"/>
        </w:rPr>
        <w:tab/>
        <w:t>_</w:t>
      </w:r>
      <w:ins w:id="17" w:author="ELJ" w:date="2010-10-21T10:47:00Z">
        <w:r w:rsidR="00444ECB">
          <w:rPr>
            <w:rFonts w:ascii="Times New Roman" w:hAnsi="Times New Roman" w:cs="Times New Roman"/>
            <w:color w:val="000000"/>
          </w:rPr>
          <w:t>3</w:t>
        </w:r>
      </w:ins>
      <w:r w:rsidRPr="0023404B">
        <w:rPr>
          <w:rFonts w:ascii="Times New Roman" w:hAnsi="Times New Roman" w:cs="Times New Roman"/>
          <w:color w:val="000000"/>
        </w:rPr>
        <w:t>__ x 5 = _</w:t>
      </w:r>
      <w:ins w:id="18" w:author="ELJ" w:date="2010-10-21T10:49:00Z">
        <w:r w:rsidR="00444ECB">
          <w:rPr>
            <w:rFonts w:ascii="Times New Roman" w:hAnsi="Times New Roman" w:cs="Times New Roman"/>
            <w:color w:val="000000"/>
          </w:rPr>
          <w:t>15</w:t>
        </w:r>
      </w:ins>
      <w:r w:rsidRPr="0023404B">
        <w:rPr>
          <w:rFonts w:ascii="Times New Roman" w:hAnsi="Times New Roman" w:cs="Times New Roman"/>
          <w:color w:val="000000"/>
        </w:rPr>
        <w:t>__</w:t>
      </w:r>
      <w:ins w:id="19" w:author="ELJ" w:date="2010-10-21T10:48:00Z">
        <w:r w:rsidR="00444ECB" w:rsidRPr="00444ECB">
          <w:rPr>
            <w:rFonts w:ascii="Times New Roman" w:hAnsi="Times New Roman" w:cs="Times New Roman"/>
            <w:color w:val="000000"/>
            <w:sz w:val="20"/>
            <w:szCs w:val="20"/>
          </w:rPr>
          <w:t>There was no calculation of or comparison to accepted values for any properties (modulus, ductility, yie</w:t>
        </w:r>
      </w:ins>
      <w:ins w:id="20" w:author="ELJ" w:date="2010-10-21T10:49:00Z">
        <w:r w:rsidR="00444ECB" w:rsidRPr="00444ECB">
          <w:rPr>
            <w:rFonts w:ascii="Times New Roman" w:hAnsi="Times New Roman" w:cs="Times New Roman"/>
            <w:color w:val="000000"/>
            <w:sz w:val="20"/>
            <w:szCs w:val="20"/>
          </w:rPr>
          <w:t>l</w:t>
        </w:r>
      </w:ins>
      <w:ins w:id="21" w:author="ELJ" w:date="2010-10-21T10:48:00Z">
        <w:r w:rsidR="00444ECB" w:rsidRPr="00444ECB">
          <w:rPr>
            <w:rFonts w:ascii="Times New Roman" w:hAnsi="Times New Roman" w:cs="Times New Roman"/>
            <w:color w:val="000000"/>
            <w:sz w:val="20"/>
            <w:szCs w:val="20"/>
          </w:rPr>
          <w:t>d strength, etc.</w:t>
        </w:r>
      </w:ins>
      <w:ins w:id="22" w:author="ELJ" w:date="2010-10-21T10:49:00Z">
        <w:r w:rsidR="00444ECB" w:rsidRPr="00444ECB">
          <w:rPr>
            <w:rFonts w:ascii="Times New Roman" w:hAnsi="Times New Roman" w:cs="Times New Roman"/>
            <w:color w:val="000000"/>
            <w:sz w:val="20"/>
            <w:szCs w:val="20"/>
          </w:rPr>
          <w:t>)</w:t>
        </w:r>
      </w:ins>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Conclusions</w:t>
      </w:r>
      <w:r w:rsidRPr="0023404B">
        <w:rPr>
          <w:rFonts w:ascii="Times New Roman" w:hAnsi="Times New Roman" w:cs="Times New Roman"/>
          <w:color w:val="000000"/>
        </w:rPr>
        <w:tab/>
        <w:t>_</w:t>
      </w:r>
      <w:ins w:id="23" w:author="ELJ" w:date="2010-10-21T10:48:00Z">
        <w:r w:rsidR="00444ECB">
          <w:rPr>
            <w:rFonts w:ascii="Times New Roman" w:hAnsi="Times New Roman" w:cs="Times New Roman"/>
            <w:color w:val="000000"/>
          </w:rPr>
          <w:t>4</w:t>
        </w:r>
      </w:ins>
      <w:r w:rsidRPr="0023404B">
        <w:rPr>
          <w:rFonts w:ascii="Times New Roman" w:hAnsi="Times New Roman" w:cs="Times New Roman"/>
          <w:color w:val="000000"/>
        </w:rPr>
        <w:t>__ x 2 = _</w:t>
      </w:r>
      <w:ins w:id="24" w:author="ELJ" w:date="2010-10-21T10:49:00Z">
        <w:r w:rsidR="00444ECB">
          <w:rPr>
            <w:rFonts w:ascii="Times New Roman" w:hAnsi="Times New Roman" w:cs="Times New Roman"/>
            <w:color w:val="000000"/>
          </w:rPr>
          <w:t>8</w:t>
        </w:r>
      </w:ins>
      <w:r w:rsidRPr="0023404B">
        <w:rPr>
          <w:rFonts w:ascii="Times New Roman" w:hAnsi="Times New Roman" w:cs="Times New Roman"/>
          <w:color w:val="000000"/>
        </w:rPr>
        <w:t>__</w:t>
      </w:r>
    </w:p>
    <w:p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References</w:t>
      </w:r>
      <w:r w:rsidRPr="0023404B">
        <w:rPr>
          <w:rFonts w:ascii="Times New Roman" w:hAnsi="Times New Roman" w:cs="Times New Roman"/>
          <w:color w:val="000000"/>
        </w:rPr>
        <w:tab/>
        <w:t>_</w:t>
      </w:r>
      <w:ins w:id="25" w:author="ELJ" w:date="2010-10-21T10:49:00Z">
        <w:r w:rsidR="00444ECB">
          <w:rPr>
            <w:rFonts w:ascii="Times New Roman" w:hAnsi="Times New Roman" w:cs="Times New Roman"/>
            <w:color w:val="000000"/>
          </w:rPr>
          <w:t>0</w:t>
        </w:r>
      </w:ins>
      <w:r w:rsidRPr="0023404B">
        <w:rPr>
          <w:rFonts w:ascii="Times New Roman" w:hAnsi="Times New Roman" w:cs="Times New Roman"/>
          <w:color w:val="000000"/>
        </w:rPr>
        <w:t>__ x 1 = _</w:t>
      </w:r>
      <w:ins w:id="26" w:author="ELJ" w:date="2010-10-21T10:49:00Z">
        <w:r w:rsidR="00444ECB">
          <w:rPr>
            <w:rFonts w:ascii="Times New Roman" w:hAnsi="Times New Roman" w:cs="Times New Roman"/>
            <w:color w:val="000000"/>
          </w:rPr>
          <w:t>0</w:t>
        </w:r>
      </w:ins>
      <w:r w:rsidRPr="0023404B">
        <w:rPr>
          <w:rFonts w:ascii="Times New Roman" w:hAnsi="Times New Roman" w:cs="Times New Roman"/>
          <w:color w:val="000000"/>
        </w:rPr>
        <w:t>__</w:t>
      </w:r>
    </w:p>
    <w:p w:rsid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ab/>
      </w:r>
      <w:r w:rsidRPr="0023404B">
        <w:rPr>
          <w:rFonts w:ascii="Times New Roman" w:hAnsi="Times New Roman" w:cs="Times New Roman"/>
          <w:color w:val="000000"/>
        </w:rPr>
        <w:tab/>
      </w:r>
      <w:r w:rsidRPr="0023404B">
        <w:rPr>
          <w:rFonts w:ascii="Times New Roman" w:hAnsi="Times New Roman" w:cs="Times New Roman"/>
          <w:color w:val="000000"/>
        </w:rPr>
        <w:tab/>
        <w:t xml:space="preserve">     _</w:t>
      </w:r>
      <w:ins w:id="27" w:author="ELJ" w:date="2010-10-21T10:50:00Z">
        <w:r w:rsidR="00444ECB">
          <w:rPr>
            <w:rFonts w:ascii="Times New Roman" w:hAnsi="Times New Roman" w:cs="Times New Roman"/>
            <w:color w:val="000000"/>
          </w:rPr>
          <w:t>56.5</w:t>
        </w:r>
      </w:ins>
      <w:r w:rsidRPr="0023404B">
        <w:rPr>
          <w:rFonts w:ascii="Times New Roman" w:hAnsi="Times New Roman" w:cs="Times New Roman"/>
          <w:color w:val="000000"/>
        </w:rPr>
        <w:t>__/72</w:t>
      </w:r>
      <w:ins w:id="28" w:author="ELJ" w:date="2010-10-21T10:50:00Z">
        <w:r w:rsidR="00444ECB">
          <w:rPr>
            <w:rFonts w:ascii="Times New Roman" w:hAnsi="Times New Roman" w:cs="Times New Roman"/>
            <w:color w:val="000000"/>
          </w:rPr>
          <w:tab/>
        </w:r>
        <w:r w:rsidR="00444ECB">
          <w:rPr>
            <w:rFonts w:ascii="Times New Roman" w:hAnsi="Times New Roman" w:cs="Times New Roman"/>
            <w:color w:val="000000"/>
          </w:rPr>
          <w:tab/>
          <w:t>Total grade: 81.5</w:t>
        </w:r>
      </w:ins>
    </w:p>
    <w:p w:rsidR="007F36DF" w:rsidRDefault="007F36DF" w:rsidP="007F36DF">
      <w:pPr>
        <w:spacing w:line="240" w:lineRule="auto"/>
        <w:contextualSpacing/>
        <w:rPr>
          <w:rFonts w:ascii="Times New Roman" w:hAnsi="Times New Roman" w:cs="Times New Roman"/>
          <w:color w:val="000000"/>
        </w:rPr>
      </w:pPr>
    </w:p>
    <w:p w:rsidR="007F36DF" w:rsidRDefault="007F36DF" w:rsidP="007F36DF">
      <w:pPr>
        <w:spacing w:line="240" w:lineRule="auto"/>
        <w:contextualSpacing/>
        <w:rPr>
          <w:rFonts w:ascii="Times New Roman" w:hAnsi="Times New Roman" w:cs="Times New Roman"/>
          <w:color w:val="000000"/>
        </w:rPr>
      </w:pPr>
    </w:p>
    <w:p w:rsidR="007F36DF" w:rsidRPr="0023404B" w:rsidRDefault="007F36DF" w:rsidP="007F36DF">
      <w:pPr>
        <w:spacing w:line="240" w:lineRule="auto"/>
        <w:contextualSpacing/>
        <w:rPr>
          <w:rFonts w:ascii="Times New Roman" w:hAnsi="Times New Roman" w:cs="Times New Roman"/>
          <w:color w:val="000000"/>
        </w:rPr>
      </w:pPr>
    </w:p>
    <w:p w:rsidR="0023404B" w:rsidRPr="0023404B" w:rsidRDefault="007F36DF" w:rsidP="007F36DF">
      <w:pPr>
        <w:spacing w:line="240" w:lineRule="auto"/>
        <w:contextualSpacing/>
        <w:jc w:val="center"/>
        <w:rPr>
          <w:rFonts w:ascii="Times New Roman" w:hAnsi="Times New Roman" w:cs="Times New Roman"/>
          <w:b/>
        </w:rPr>
      </w:pPr>
      <w:r>
        <w:rPr>
          <w:rFonts w:ascii="Times New Roman" w:hAnsi="Times New Roman" w:cs="Times New Roman"/>
          <w:b/>
        </w:rPr>
        <w:t>LAB 3</w:t>
      </w:r>
      <w:r w:rsidR="0023404B" w:rsidRPr="0023404B">
        <w:rPr>
          <w:rFonts w:ascii="Times New Roman" w:hAnsi="Times New Roman" w:cs="Times New Roman"/>
          <w:b/>
        </w:rPr>
        <w:t xml:space="preserve">: </w:t>
      </w:r>
      <w:r w:rsidR="0023404B">
        <w:rPr>
          <w:rFonts w:ascii="Times New Roman" w:hAnsi="Times New Roman" w:cs="Times New Roman"/>
          <w:b/>
        </w:rPr>
        <w:t xml:space="preserve">IMPACT AND TENSILE TESTING </w:t>
      </w:r>
      <w:r>
        <w:rPr>
          <w:rFonts w:ascii="Times New Roman" w:hAnsi="Times New Roman" w:cs="Times New Roman"/>
          <w:b/>
        </w:rPr>
        <w:t>OF POLYMERS</w:t>
      </w:r>
    </w:p>
    <w:p w:rsidR="0023404B" w:rsidRPr="0023404B" w:rsidRDefault="0023404B" w:rsidP="007F36DF">
      <w:pPr>
        <w:spacing w:line="240" w:lineRule="auto"/>
        <w:contextualSpacing/>
        <w:jc w:val="center"/>
        <w:rPr>
          <w:rFonts w:ascii="Times New Roman" w:hAnsi="Times New Roman" w:cs="Times New Roman"/>
        </w:rPr>
      </w:pPr>
      <w:r w:rsidRPr="0023404B">
        <w:rPr>
          <w:rFonts w:ascii="Times New Roman" w:hAnsi="Times New Roman" w:cs="Times New Roman"/>
        </w:rPr>
        <w:t xml:space="preserve">Members: Ahmed Mahmood, </w:t>
      </w:r>
      <w:proofErr w:type="spellStart"/>
      <w:r w:rsidRPr="0023404B">
        <w:rPr>
          <w:rFonts w:ascii="Times New Roman" w:hAnsi="Times New Roman" w:cs="Times New Roman"/>
        </w:rPr>
        <w:t>Kaixiang</w:t>
      </w:r>
      <w:proofErr w:type="spellEnd"/>
      <w:r w:rsidRPr="0023404B">
        <w:rPr>
          <w:rFonts w:ascii="Times New Roman" w:hAnsi="Times New Roman" w:cs="Times New Roman"/>
        </w:rPr>
        <w:t xml:space="preserve"> You, Yifan Ge</w:t>
      </w:r>
    </w:p>
    <w:p w:rsidR="0023404B" w:rsidRPr="0023404B" w:rsidRDefault="0023404B" w:rsidP="007F36DF">
      <w:pPr>
        <w:spacing w:line="240" w:lineRule="auto"/>
        <w:contextualSpacing/>
        <w:jc w:val="center"/>
        <w:rPr>
          <w:rFonts w:ascii="Times New Roman" w:hAnsi="Times New Roman" w:cs="Times New Roman"/>
        </w:rPr>
      </w:pPr>
      <w:r w:rsidRPr="0023404B">
        <w:rPr>
          <w:rFonts w:ascii="Times New Roman" w:hAnsi="Times New Roman" w:cs="Times New Roman"/>
        </w:rPr>
        <w:t xml:space="preserve">Date: September </w:t>
      </w:r>
      <w:r w:rsidR="007F36DF">
        <w:rPr>
          <w:rFonts w:ascii="Times New Roman" w:hAnsi="Times New Roman" w:cs="Times New Roman"/>
        </w:rPr>
        <w:t>14</w:t>
      </w:r>
      <w:r w:rsidRPr="0023404B">
        <w:rPr>
          <w:rFonts w:ascii="Times New Roman" w:hAnsi="Times New Roman" w:cs="Times New Roman"/>
        </w:rPr>
        <w:t>, 2010</w:t>
      </w:r>
    </w:p>
    <w:p w:rsidR="0023404B" w:rsidRDefault="0023404B" w:rsidP="007F36DF">
      <w:pPr>
        <w:spacing w:line="240" w:lineRule="auto"/>
        <w:contextualSpacing/>
        <w:rPr>
          <w:rFonts w:ascii="Times New Roman" w:hAnsi="Times New Roman" w:cs="Times New Roman"/>
        </w:rPr>
      </w:pPr>
    </w:p>
    <w:p w:rsidR="007F36DF" w:rsidRDefault="007F36DF" w:rsidP="007F36DF">
      <w:pPr>
        <w:spacing w:line="240" w:lineRule="auto"/>
        <w:contextualSpacing/>
        <w:jc w:val="both"/>
        <w:rPr>
          <w:rFonts w:ascii="Times New Roman" w:hAnsi="Times New Roman" w:cs="Times New Roman"/>
          <w:b/>
        </w:rPr>
        <w:sectPr w:rsidR="007F36DF" w:rsidSect="007F36DF">
          <w:footerReference w:type="default" r:id="rId7"/>
          <w:pgSz w:w="12240" w:h="15840"/>
          <w:pgMar w:top="720" w:right="720" w:bottom="720" w:left="720" w:header="720" w:footer="720" w:gutter="0"/>
          <w:cols w:space="720"/>
          <w:docGrid w:linePitch="360"/>
        </w:sectPr>
      </w:pPr>
    </w:p>
    <w:p w:rsidR="00645FEE" w:rsidRPr="007F36DF" w:rsidRDefault="00645FEE" w:rsidP="007F36DF">
      <w:pPr>
        <w:spacing w:line="240" w:lineRule="auto"/>
        <w:contextualSpacing/>
        <w:jc w:val="both"/>
        <w:rPr>
          <w:rFonts w:ascii="Times New Roman" w:hAnsi="Times New Roman" w:cs="Times New Roman"/>
          <w:b/>
        </w:rPr>
      </w:pPr>
      <w:r w:rsidRPr="007F36DF">
        <w:rPr>
          <w:rFonts w:ascii="Times New Roman" w:hAnsi="Times New Roman" w:cs="Times New Roman"/>
          <w:b/>
        </w:rPr>
        <w:lastRenderedPageBreak/>
        <w:t>Abstract:-</w:t>
      </w:r>
    </w:p>
    <w:p w:rsidR="000C795F" w:rsidRDefault="00645FEE" w:rsidP="007F36DF">
      <w:pPr>
        <w:contextualSpacing/>
        <w:jc w:val="both"/>
        <w:rPr>
          <w:rFonts w:ascii="Times New Roman" w:hAnsi="Times New Roman" w:cs="Times New Roman"/>
        </w:rPr>
      </w:pPr>
      <w:del w:id="29" w:author="ELJ" w:date="2010-10-20T16:48:00Z">
        <w:r w:rsidRPr="008027F4" w:rsidDel="000B63C8">
          <w:rPr>
            <w:rFonts w:ascii="Times New Roman" w:hAnsi="Times New Roman" w:cs="Times New Roman"/>
          </w:rPr>
          <w:delText>In this lab we performed i</w:delText>
        </w:r>
      </w:del>
      <w:ins w:id="30" w:author="ELJ" w:date="2010-10-20T16:48:00Z">
        <w:r w:rsidR="000B63C8">
          <w:rPr>
            <w:rFonts w:ascii="Times New Roman" w:hAnsi="Times New Roman" w:cs="Times New Roman"/>
          </w:rPr>
          <w:t>I</w:t>
        </w:r>
      </w:ins>
      <w:r w:rsidRPr="008027F4">
        <w:rPr>
          <w:rFonts w:ascii="Times New Roman" w:hAnsi="Times New Roman" w:cs="Times New Roman"/>
        </w:rPr>
        <w:t xml:space="preserve">mpact and tensile testing </w:t>
      </w:r>
      <w:ins w:id="31" w:author="ELJ" w:date="2010-10-20T16:48:00Z">
        <w:r w:rsidR="000B63C8">
          <w:rPr>
            <w:rFonts w:ascii="Times New Roman" w:hAnsi="Times New Roman" w:cs="Times New Roman"/>
          </w:rPr>
          <w:t xml:space="preserve">was performed </w:t>
        </w:r>
      </w:ins>
      <w:r w:rsidRPr="008027F4">
        <w:rPr>
          <w:rFonts w:ascii="Times New Roman" w:hAnsi="Times New Roman" w:cs="Times New Roman"/>
        </w:rPr>
        <w:t xml:space="preserve">on various types of </w:t>
      </w:r>
      <w:ins w:id="32" w:author="ELJ" w:date="2010-10-20T16:48:00Z">
        <w:r w:rsidR="000B63C8">
          <w:rPr>
            <w:rFonts w:ascii="Times New Roman" w:hAnsi="Times New Roman" w:cs="Times New Roman"/>
          </w:rPr>
          <w:t>p</w:t>
        </w:r>
      </w:ins>
      <w:del w:id="33" w:author="ELJ" w:date="2010-10-20T16:48:00Z">
        <w:r w:rsidRPr="008027F4" w:rsidDel="000B63C8">
          <w:rPr>
            <w:rFonts w:ascii="Times New Roman" w:hAnsi="Times New Roman" w:cs="Times New Roman"/>
          </w:rPr>
          <w:delText>P</w:delText>
        </w:r>
      </w:del>
      <w:r w:rsidRPr="008027F4">
        <w:rPr>
          <w:rFonts w:ascii="Times New Roman" w:hAnsi="Times New Roman" w:cs="Times New Roman"/>
        </w:rPr>
        <w:t xml:space="preserve">olymers. Impact testing was </w:t>
      </w:r>
      <w:r w:rsidR="001E031C" w:rsidRPr="008027F4">
        <w:rPr>
          <w:rFonts w:ascii="Times New Roman" w:hAnsi="Times New Roman" w:cs="Times New Roman"/>
        </w:rPr>
        <w:t>performed</w:t>
      </w:r>
      <w:r w:rsidRPr="008027F4">
        <w:rPr>
          <w:rFonts w:ascii="Times New Roman" w:hAnsi="Times New Roman" w:cs="Times New Roman"/>
        </w:rPr>
        <w:t xml:space="preserve"> to determine the brittleness of the materials</w:t>
      </w:r>
      <w:ins w:id="34" w:author="ELJ" w:date="2010-10-20T16:49:00Z">
        <w:r w:rsidR="000B63C8">
          <w:rPr>
            <w:rFonts w:ascii="Times New Roman" w:hAnsi="Times New Roman" w:cs="Times New Roman"/>
          </w:rPr>
          <w:t xml:space="preserve"> at various temperatures</w:t>
        </w:r>
      </w:ins>
      <w:r w:rsidRPr="008027F4">
        <w:rPr>
          <w:rFonts w:ascii="Times New Roman" w:hAnsi="Times New Roman" w:cs="Times New Roman"/>
        </w:rPr>
        <w:t xml:space="preserve">. </w:t>
      </w:r>
      <w:moveToRangeStart w:id="35" w:author="ELJ" w:date="2010-10-20T16:50:00Z" w:name="move275356737"/>
      <w:moveTo w:id="36" w:author="ELJ" w:date="2010-10-20T16:50:00Z">
        <w:r w:rsidR="000B63C8" w:rsidRPr="008027F4">
          <w:rPr>
            <w:rFonts w:ascii="Times New Roman" w:hAnsi="Times New Roman" w:cs="Times New Roman"/>
          </w:rPr>
          <w:t xml:space="preserve">The High Impact Polystyrene (HIPS) samples were found to be more brittle as they were exposed to cooler </w:t>
        </w:r>
        <w:proofErr w:type="spellStart"/>
        <w:r w:rsidR="000B63C8" w:rsidRPr="008027F4">
          <w:rPr>
            <w:rFonts w:ascii="Times New Roman" w:hAnsi="Times New Roman" w:cs="Times New Roman"/>
          </w:rPr>
          <w:t>temperature</w:t>
        </w:r>
      </w:moveTo>
      <w:ins w:id="37" w:author="ELJ" w:date="2010-10-20T16:50:00Z">
        <w:r w:rsidR="000B63C8">
          <w:rPr>
            <w:rFonts w:ascii="Times New Roman" w:hAnsi="Times New Roman" w:cs="Times New Roman"/>
          </w:rPr>
          <w:t>s</w:t>
        </w:r>
      </w:ins>
      <w:moveTo w:id="38" w:author="ELJ" w:date="2010-10-20T16:50:00Z">
        <w:del w:id="39" w:author="ELJ" w:date="2010-10-20T16:50:00Z">
          <w:r w:rsidR="000B63C8" w:rsidRPr="008027F4" w:rsidDel="000B63C8">
            <w:rPr>
              <w:rFonts w:ascii="Times New Roman" w:hAnsi="Times New Roman" w:cs="Times New Roman"/>
            </w:rPr>
            <w:delText xml:space="preserve"> condition</w:delText>
          </w:r>
        </w:del>
        <w:r w:rsidR="000B63C8" w:rsidRPr="008027F4">
          <w:rPr>
            <w:rFonts w:ascii="Times New Roman" w:hAnsi="Times New Roman" w:cs="Times New Roman"/>
          </w:rPr>
          <w:t>s</w:t>
        </w:r>
        <w:proofErr w:type="spellEnd"/>
        <w:r w:rsidR="000B63C8" w:rsidRPr="008027F4">
          <w:rPr>
            <w:rFonts w:ascii="Times New Roman" w:hAnsi="Times New Roman" w:cs="Times New Roman"/>
          </w:rPr>
          <w:t>.</w:t>
        </w:r>
        <w:r w:rsidR="000B63C8">
          <w:rPr>
            <w:rFonts w:ascii="Times New Roman" w:hAnsi="Times New Roman" w:cs="Times New Roman"/>
          </w:rPr>
          <w:t xml:space="preserve"> </w:t>
        </w:r>
      </w:moveTo>
      <w:moveToRangeEnd w:id="35"/>
      <w:proofErr w:type="gramStart"/>
      <w:r w:rsidRPr="008027F4">
        <w:rPr>
          <w:rFonts w:ascii="Times New Roman" w:hAnsi="Times New Roman" w:cs="Times New Roman"/>
        </w:rPr>
        <w:t>Tensile</w:t>
      </w:r>
      <w:proofErr w:type="gramEnd"/>
      <w:r w:rsidRPr="008027F4">
        <w:rPr>
          <w:rFonts w:ascii="Times New Roman" w:hAnsi="Times New Roman" w:cs="Times New Roman"/>
        </w:rPr>
        <w:t xml:space="preserve"> testing was performed on polymers to determine </w:t>
      </w:r>
      <w:del w:id="40" w:author="ELJ" w:date="2010-10-20T16:49:00Z">
        <w:r w:rsidRPr="008027F4" w:rsidDel="000B63C8">
          <w:rPr>
            <w:rFonts w:ascii="Times New Roman" w:hAnsi="Times New Roman" w:cs="Times New Roman"/>
          </w:rPr>
          <w:delText>their b</w:delText>
        </w:r>
      </w:del>
      <w:ins w:id="41" w:author="ELJ" w:date="2010-10-20T16:49:00Z">
        <w:r w:rsidR="000B63C8">
          <w:rPr>
            <w:rFonts w:ascii="Times New Roman" w:hAnsi="Times New Roman" w:cs="Times New Roman"/>
          </w:rPr>
          <w:t xml:space="preserve">several </w:t>
        </w:r>
      </w:ins>
      <w:del w:id="42" w:author="ELJ" w:date="2010-10-20T16:49:00Z">
        <w:r w:rsidRPr="008027F4" w:rsidDel="000B63C8">
          <w:rPr>
            <w:rFonts w:ascii="Times New Roman" w:hAnsi="Times New Roman" w:cs="Times New Roman"/>
          </w:rPr>
          <w:delText>rittleness and plastic behavior during tension forces</w:delText>
        </w:r>
      </w:del>
      <w:ins w:id="43" w:author="ELJ" w:date="2010-10-20T16:49:00Z">
        <w:r w:rsidR="000B63C8">
          <w:rPr>
            <w:rFonts w:ascii="Times New Roman" w:hAnsi="Times New Roman" w:cs="Times New Roman"/>
          </w:rPr>
          <w:t>mechanical properties</w:t>
        </w:r>
      </w:ins>
      <w:r w:rsidRPr="008027F4">
        <w:rPr>
          <w:rFonts w:ascii="Times New Roman" w:hAnsi="Times New Roman" w:cs="Times New Roman"/>
        </w:rPr>
        <w:t xml:space="preserve">. </w:t>
      </w:r>
      <w:moveFromRangeStart w:id="44" w:author="ELJ" w:date="2010-10-20T16:50:00Z" w:name="move275356737"/>
      <w:moveFrom w:id="45" w:author="ELJ" w:date="2010-10-20T16:50:00Z">
        <w:r w:rsidR="000C795F" w:rsidRPr="008027F4" w:rsidDel="000B63C8">
          <w:rPr>
            <w:rFonts w:ascii="Times New Roman" w:hAnsi="Times New Roman" w:cs="Times New Roman"/>
          </w:rPr>
          <w:t>The High Impact Polystyrene (HIPS) samples were found to be more brittle as they were exposed to c</w:t>
        </w:r>
        <w:r w:rsidR="00E453F7" w:rsidRPr="008027F4" w:rsidDel="000B63C8">
          <w:rPr>
            <w:rFonts w:ascii="Times New Roman" w:hAnsi="Times New Roman" w:cs="Times New Roman"/>
          </w:rPr>
          <w:t>ooler</w:t>
        </w:r>
        <w:r w:rsidR="000C795F" w:rsidRPr="008027F4" w:rsidDel="000B63C8">
          <w:rPr>
            <w:rFonts w:ascii="Times New Roman" w:hAnsi="Times New Roman" w:cs="Times New Roman"/>
          </w:rPr>
          <w:t xml:space="preserve"> temperature conditions.</w:t>
        </w:r>
        <w:r w:rsidR="00724694" w:rsidDel="000B63C8">
          <w:rPr>
            <w:rFonts w:ascii="Times New Roman" w:hAnsi="Times New Roman" w:cs="Times New Roman"/>
          </w:rPr>
          <w:t xml:space="preserve"> </w:t>
        </w:r>
      </w:moveFrom>
      <w:moveFromRangeEnd w:id="44"/>
      <w:commentRangeStart w:id="46"/>
      <w:r w:rsidR="00724694">
        <w:rPr>
          <w:rFonts w:ascii="Times New Roman" w:hAnsi="Times New Roman" w:cs="Times New Roman"/>
        </w:rPr>
        <w:t>The properties of different polymers were also found to be different from each other during tensile testing.</w:t>
      </w:r>
      <w:commentRangeEnd w:id="46"/>
      <w:r w:rsidR="000B63C8">
        <w:rPr>
          <w:rStyle w:val="CommentReference"/>
        </w:rPr>
        <w:commentReference w:id="46"/>
      </w:r>
    </w:p>
    <w:p w:rsidR="007F36DF" w:rsidRPr="008027F4" w:rsidRDefault="007F36DF" w:rsidP="007F36DF">
      <w:pPr>
        <w:contextualSpacing/>
        <w:jc w:val="both"/>
        <w:rPr>
          <w:rFonts w:ascii="Times New Roman" w:hAnsi="Times New Roman" w:cs="Times New Roman"/>
        </w:rPr>
      </w:pPr>
    </w:p>
    <w:p w:rsidR="000C795F" w:rsidRPr="007F36DF" w:rsidRDefault="000C795F" w:rsidP="007F36DF">
      <w:pPr>
        <w:contextualSpacing/>
        <w:jc w:val="both"/>
        <w:rPr>
          <w:rFonts w:ascii="Times New Roman" w:hAnsi="Times New Roman" w:cs="Times New Roman"/>
          <w:b/>
        </w:rPr>
      </w:pPr>
      <w:r w:rsidRPr="007F36DF">
        <w:rPr>
          <w:rFonts w:ascii="Times New Roman" w:hAnsi="Times New Roman" w:cs="Times New Roman"/>
          <w:b/>
        </w:rPr>
        <w:t>Introduction:-</w:t>
      </w:r>
    </w:p>
    <w:p w:rsidR="000B20B3" w:rsidRPr="008027F4" w:rsidRDefault="00DE5009" w:rsidP="007F36DF">
      <w:pPr>
        <w:contextualSpacing/>
        <w:jc w:val="both"/>
        <w:rPr>
          <w:rFonts w:ascii="Times New Roman" w:hAnsi="Times New Roman" w:cs="Times New Roman"/>
        </w:rPr>
      </w:pPr>
      <w:r w:rsidRPr="008027F4">
        <w:rPr>
          <w:rFonts w:ascii="Times New Roman" w:hAnsi="Times New Roman" w:cs="Times New Roman"/>
        </w:rPr>
        <w:t xml:space="preserve">Impact energy is the energy that can cause fracture </w:t>
      </w:r>
      <w:ins w:id="47" w:author="ELJ" w:date="2010-10-20T16:50:00Z">
        <w:r w:rsidR="008838DD">
          <w:rPr>
            <w:rFonts w:ascii="Times New Roman" w:hAnsi="Times New Roman" w:cs="Times New Roman"/>
          </w:rPr>
          <w:t>i</w:t>
        </w:r>
      </w:ins>
      <w:del w:id="48" w:author="ELJ" w:date="2010-10-20T16:50:00Z">
        <w:r w:rsidRPr="008027F4" w:rsidDel="008838DD">
          <w:rPr>
            <w:rFonts w:ascii="Times New Roman" w:hAnsi="Times New Roman" w:cs="Times New Roman"/>
          </w:rPr>
          <w:delText>o</w:delText>
        </w:r>
      </w:del>
      <w:r w:rsidRPr="008027F4">
        <w:rPr>
          <w:rFonts w:ascii="Times New Roman" w:hAnsi="Times New Roman" w:cs="Times New Roman"/>
        </w:rPr>
        <w:t>n a specific material. The more br</w:t>
      </w:r>
      <w:r w:rsidR="000B20B3" w:rsidRPr="008027F4">
        <w:rPr>
          <w:rFonts w:ascii="Times New Roman" w:hAnsi="Times New Roman" w:cs="Times New Roman"/>
        </w:rPr>
        <w:t>ittle a</w:t>
      </w:r>
      <w:r w:rsidRPr="008027F4">
        <w:rPr>
          <w:rFonts w:ascii="Times New Roman" w:hAnsi="Times New Roman" w:cs="Times New Roman"/>
        </w:rPr>
        <w:t xml:space="preserve"> material </w:t>
      </w:r>
      <w:r w:rsidR="00E453F7" w:rsidRPr="008027F4">
        <w:rPr>
          <w:rFonts w:ascii="Times New Roman" w:hAnsi="Times New Roman" w:cs="Times New Roman"/>
        </w:rPr>
        <w:t>is</w:t>
      </w:r>
      <w:r w:rsidRPr="008027F4">
        <w:rPr>
          <w:rFonts w:ascii="Times New Roman" w:hAnsi="Times New Roman" w:cs="Times New Roman"/>
        </w:rPr>
        <w:t xml:space="preserve"> the less energy </w:t>
      </w:r>
      <w:del w:id="49" w:author="ELJ" w:date="2010-10-20T16:50:00Z">
        <w:r w:rsidRPr="008027F4" w:rsidDel="008838DD">
          <w:rPr>
            <w:rFonts w:ascii="Times New Roman" w:hAnsi="Times New Roman" w:cs="Times New Roman"/>
          </w:rPr>
          <w:delText>it</w:delText>
        </w:r>
        <w:r w:rsidR="000B20B3" w:rsidRPr="008027F4" w:rsidDel="008838DD">
          <w:rPr>
            <w:rFonts w:ascii="Times New Roman" w:hAnsi="Times New Roman" w:cs="Times New Roman"/>
          </w:rPr>
          <w:delText xml:space="preserve"> </w:delText>
        </w:r>
      </w:del>
      <w:r w:rsidR="000B20B3" w:rsidRPr="008027F4">
        <w:rPr>
          <w:rFonts w:ascii="Times New Roman" w:hAnsi="Times New Roman" w:cs="Times New Roman"/>
        </w:rPr>
        <w:t>is</w:t>
      </w:r>
      <w:r w:rsidRPr="008027F4">
        <w:rPr>
          <w:rFonts w:ascii="Times New Roman" w:hAnsi="Times New Roman" w:cs="Times New Roman"/>
        </w:rPr>
        <w:t xml:space="preserve"> required to</w:t>
      </w:r>
      <w:r w:rsidR="000B20B3" w:rsidRPr="008027F4">
        <w:rPr>
          <w:rFonts w:ascii="Times New Roman" w:hAnsi="Times New Roman" w:cs="Times New Roman"/>
        </w:rPr>
        <w:t xml:space="preserve"> cause fracture.  A material can be hard but</w:t>
      </w:r>
      <w:r w:rsidR="00E453F7" w:rsidRPr="008027F4">
        <w:rPr>
          <w:rFonts w:ascii="Times New Roman" w:hAnsi="Times New Roman" w:cs="Times New Roman"/>
        </w:rPr>
        <w:t xml:space="preserve"> at the same time also</w:t>
      </w:r>
      <w:r w:rsidR="000B20B3" w:rsidRPr="008027F4">
        <w:rPr>
          <w:rFonts w:ascii="Times New Roman" w:hAnsi="Times New Roman" w:cs="Times New Roman"/>
        </w:rPr>
        <w:t xml:space="preserve"> brittle. That is</w:t>
      </w:r>
      <w:r w:rsidR="00E453F7" w:rsidRPr="008027F4">
        <w:rPr>
          <w:rFonts w:ascii="Times New Roman" w:hAnsi="Times New Roman" w:cs="Times New Roman"/>
        </w:rPr>
        <w:t xml:space="preserve">, it </w:t>
      </w:r>
      <w:del w:id="50" w:author="ELJ" w:date="2010-10-20T16:50:00Z">
        <w:r w:rsidR="00E453F7" w:rsidRPr="008027F4" w:rsidDel="008838DD">
          <w:rPr>
            <w:rFonts w:ascii="Times New Roman" w:hAnsi="Times New Roman" w:cs="Times New Roman"/>
          </w:rPr>
          <w:delText xml:space="preserve">won’t </w:delText>
        </w:r>
      </w:del>
      <w:ins w:id="51" w:author="ELJ" w:date="2010-10-20T16:50:00Z">
        <w:r w:rsidR="008838DD">
          <w:rPr>
            <w:rFonts w:ascii="Times New Roman" w:hAnsi="Times New Roman" w:cs="Times New Roman"/>
          </w:rPr>
          <w:t>will not</w:t>
        </w:r>
        <w:r w:rsidR="008838DD" w:rsidRPr="008027F4">
          <w:rPr>
            <w:rFonts w:ascii="Times New Roman" w:hAnsi="Times New Roman" w:cs="Times New Roman"/>
          </w:rPr>
          <w:t xml:space="preserve"> </w:t>
        </w:r>
      </w:ins>
      <w:r w:rsidR="00E453F7" w:rsidRPr="008027F4">
        <w:rPr>
          <w:rFonts w:ascii="Times New Roman" w:hAnsi="Times New Roman" w:cs="Times New Roman"/>
        </w:rPr>
        <w:t>resist much force</w:t>
      </w:r>
      <w:r w:rsidR="000B20B3" w:rsidRPr="008027F4">
        <w:rPr>
          <w:rFonts w:ascii="Times New Roman" w:hAnsi="Times New Roman" w:cs="Times New Roman"/>
        </w:rPr>
        <w:t xml:space="preserve"> before it breaks at a point. In our experiment, we used the pendulum tester</w:t>
      </w:r>
      <w:del w:id="52" w:author="ELJ" w:date="2010-10-20T16:51:00Z">
        <w:r w:rsidR="000B20B3" w:rsidRPr="008027F4" w:rsidDel="008838DD">
          <w:rPr>
            <w:rFonts w:ascii="Times New Roman" w:hAnsi="Times New Roman" w:cs="Times New Roman"/>
          </w:rPr>
          <w:delText>. As the name implies, it</w:delText>
        </w:r>
      </w:del>
      <w:ins w:id="53" w:author="ELJ" w:date="2010-10-20T16:51:00Z">
        <w:r w:rsidR="008838DD">
          <w:rPr>
            <w:rFonts w:ascii="Times New Roman" w:hAnsi="Times New Roman" w:cs="Times New Roman"/>
          </w:rPr>
          <w:t>, which</w:t>
        </w:r>
      </w:ins>
      <w:r w:rsidR="000B20B3" w:rsidRPr="008027F4">
        <w:rPr>
          <w:rFonts w:ascii="Times New Roman" w:hAnsi="Times New Roman" w:cs="Times New Roman"/>
        </w:rPr>
        <w:t xml:space="preserve"> uses the swinging motion of a pendulum</w:t>
      </w:r>
      <w:del w:id="54" w:author="ELJ" w:date="2010-10-20T16:51:00Z">
        <w:r w:rsidR="00E453F7" w:rsidRPr="008027F4" w:rsidDel="008838DD">
          <w:rPr>
            <w:rFonts w:ascii="Times New Roman" w:hAnsi="Times New Roman" w:cs="Times New Roman"/>
          </w:rPr>
          <w:delText>,</w:delText>
        </w:r>
      </w:del>
      <w:r w:rsidR="000B20B3" w:rsidRPr="008027F4">
        <w:rPr>
          <w:rFonts w:ascii="Times New Roman" w:hAnsi="Times New Roman" w:cs="Times New Roman"/>
        </w:rPr>
        <w:t xml:space="preserve"> to fracture the material</w:t>
      </w:r>
      <w:ins w:id="55" w:author="ELJ" w:date="2010-10-20T16:51:00Z">
        <w:r w:rsidR="008838DD">
          <w:rPr>
            <w:rFonts w:ascii="Times New Roman" w:hAnsi="Times New Roman" w:cs="Times New Roman"/>
          </w:rPr>
          <w:t xml:space="preserve">. </w:t>
        </w:r>
      </w:ins>
      <w:del w:id="56" w:author="ELJ" w:date="2010-10-20T16:51:00Z">
        <w:r w:rsidR="00E453F7" w:rsidRPr="008027F4" w:rsidDel="008838DD">
          <w:rPr>
            <w:rFonts w:ascii="Times New Roman" w:hAnsi="Times New Roman" w:cs="Times New Roman"/>
          </w:rPr>
          <w:delText>,</w:delText>
        </w:r>
        <w:r w:rsidR="000B20B3" w:rsidRPr="008027F4" w:rsidDel="008838DD">
          <w:rPr>
            <w:rFonts w:ascii="Times New Roman" w:hAnsi="Times New Roman" w:cs="Times New Roman"/>
          </w:rPr>
          <w:delText xml:space="preserve"> and any</w:delText>
        </w:r>
      </w:del>
      <w:ins w:id="57" w:author="ELJ" w:date="2010-10-20T16:51:00Z">
        <w:r w:rsidR="008838DD">
          <w:rPr>
            <w:rFonts w:ascii="Times New Roman" w:hAnsi="Times New Roman" w:cs="Times New Roman"/>
          </w:rPr>
          <w:t>The</w:t>
        </w:r>
      </w:ins>
      <w:r w:rsidR="000B20B3" w:rsidRPr="008027F4">
        <w:rPr>
          <w:rFonts w:ascii="Times New Roman" w:hAnsi="Times New Roman" w:cs="Times New Roman"/>
        </w:rPr>
        <w:t xml:space="preserve"> resistance</w:t>
      </w:r>
      <w:r w:rsidR="00E453F7" w:rsidRPr="008027F4">
        <w:rPr>
          <w:rFonts w:ascii="Times New Roman" w:hAnsi="Times New Roman" w:cs="Times New Roman"/>
        </w:rPr>
        <w:t xml:space="preserve"> to </w:t>
      </w:r>
      <w:ins w:id="58" w:author="ELJ" w:date="2010-10-20T16:51:00Z">
        <w:r w:rsidR="008838DD">
          <w:rPr>
            <w:rFonts w:ascii="Times New Roman" w:hAnsi="Times New Roman" w:cs="Times New Roman"/>
          </w:rPr>
          <w:t>the</w:t>
        </w:r>
      </w:ins>
      <w:del w:id="59" w:author="ELJ" w:date="2010-10-20T16:51:00Z">
        <w:r w:rsidR="00E453F7" w:rsidRPr="008027F4" w:rsidDel="008838DD">
          <w:rPr>
            <w:rFonts w:ascii="Times New Roman" w:hAnsi="Times New Roman" w:cs="Times New Roman"/>
          </w:rPr>
          <w:delText>its</w:delText>
        </w:r>
      </w:del>
      <w:r w:rsidR="00E453F7" w:rsidRPr="008027F4">
        <w:rPr>
          <w:rFonts w:ascii="Times New Roman" w:hAnsi="Times New Roman" w:cs="Times New Roman"/>
        </w:rPr>
        <w:t xml:space="preserve"> motion</w:t>
      </w:r>
      <w:r w:rsidR="000B20B3" w:rsidRPr="008027F4">
        <w:rPr>
          <w:rFonts w:ascii="Times New Roman" w:hAnsi="Times New Roman" w:cs="Times New Roman"/>
        </w:rPr>
        <w:t xml:space="preserve"> </w:t>
      </w:r>
      <w:ins w:id="60" w:author="ELJ" w:date="2010-10-20T16:51:00Z">
        <w:r w:rsidR="008838DD">
          <w:rPr>
            <w:rFonts w:ascii="Times New Roman" w:hAnsi="Times New Roman" w:cs="Times New Roman"/>
          </w:rPr>
          <w:t xml:space="preserve">of the pendulum </w:t>
        </w:r>
      </w:ins>
      <w:r w:rsidR="000B20B3" w:rsidRPr="008027F4">
        <w:rPr>
          <w:rFonts w:ascii="Times New Roman" w:hAnsi="Times New Roman" w:cs="Times New Roman"/>
        </w:rPr>
        <w:t xml:space="preserve">is measured as the energy required </w:t>
      </w:r>
      <w:proofErr w:type="gramStart"/>
      <w:r w:rsidR="000B20B3" w:rsidRPr="008027F4">
        <w:rPr>
          <w:rFonts w:ascii="Times New Roman" w:hAnsi="Times New Roman" w:cs="Times New Roman"/>
        </w:rPr>
        <w:t>to cause</w:t>
      </w:r>
      <w:proofErr w:type="gramEnd"/>
      <w:r w:rsidR="000B20B3" w:rsidRPr="008027F4">
        <w:rPr>
          <w:rFonts w:ascii="Times New Roman" w:hAnsi="Times New Roman" w:cs="Times New Roman"/>
        </w:rPr>
        <w:t xml:space="preserve"> </w:t>
      </w:r>
      <w:del w:id="61" w:author="ELJ" w:date="2010-10-20T16:51:00Z">
        <w:r w:rsidR="000B20B3" w:rsidRPr="008027F4" w:rsidDel="008838DD">
          <w:rPr>
            <w:rFonts w:ascii="Times New Roman" w:hAnsi="Times New Roman" w:cs="Times New Roman"/>
          </w:rPr>
          <w:delText xml:space="preserve">that </w:delText>
        </w:r>
      </w:del>
      <w:r w:rsidR="000B20B3" w:rsidRPr="008027F4">
        <w:rPr>
          <w:rFonts w:ascii="Times New Roman" w:hAnsi="Times New Roman" w:cs="Times New Roman"/>
        </w:rPr>
        <w:t xml:space="preserve">fracture. </w:t>
      </w:r>
    </w:p>
    <w:p w:rsidR="00645FEE" w:rsidRPr="008027F4" w:rsidRDefault="008838DD" w:rsidP="007F36DF">
      <w:pPr>
        <w:contextualSpacing/>
        <w:jc w:val="both"/>
        <w:rPr>
          <w:rFonts w:ascii="Times New Roman" w:hAnsi="Times New Roman" w:cs="Times New Roman"/>
        </w:rPr>
      </w:pPr>
      <w:ins w:id="62" w:author="ELJ" w:date="2010-10-20T16:52:00Z">
        <w:r>
          <w:rPr>
            <w:rFonts w:ascii="Times New Roman" w:hAnsi="Times New Roman" w:cs="Times New Roman"/>
          </w:rPr>
          <w:t xml:space="preserve">In </w:t>
        </w:r>
      </w:ins>
      <w:del w:id="63" w:author="ELJ" w:date="2010-10-20T16:52:00Z">
        <w:r w:rsidR="000B20B3" w:rsidRPr="008027F4" w:rsidDel="008838DD">
          <w:rPr>
            <w:rFonts w:ascii="Times New Roman" w:hAnsi="Times New Roman" w:cs="Times New Roman"/>
          </w:rPr>
          <w:delText>T</w:delText>
        </w:r>
      </w:del>
      <w:ins w:id="64" w:author="ELJ" w:date="2010-10-20T16:52:00Z">
        <w:r>
          <w:rPr>
            <w:rFonts w:ascii="Times New Roman" w:hAnsi="Times New Roman" w:cs="Times New Roman"/>
          </w:rPr>
          <w:t>t</w:t>
        </w:r>
      </w:ins>
      <w:r w:rsidR="000B20B3" w:rsidRPr="008027F4">
        <w:rPr>
          <w:rFonts w:ascii="Times New Roman" w:hAnsi="Times New Roman" w:cs="Times New Roman"/>
        </w:rPr>
        <w:t>ensile testing</w:t>
      </w:r>
      <w:del w:id="65" w:author="ELJ" w:date="2010-10-20T16:52:00Z">
        <w:r w:rsidR="000B20B3" w:rsidRPr="008027F4" w:rsidDel="008838DD">
          <w:rPr>
            <w:rFonts w:ascii="Times New Roman" w:hAnsi="Times New Roman" w:cs="Times New Roman"/>
          </w:rPr>
          <w:delText xml:space="preserve"> is a bit different. Here</w:delText>
        </w:r>
      </w:del>
      <w:r w:rsidR="000B20B3" w:rsidRPr="008027F4">
        <w:rPr>
          <w:rFonts w:ascii="Times New Roman" w:hAnsi="Times New Roman" w:cs="Times New Roman"/>
        </w:rPr>
        <w:t>, tensi</w:t>
      </w:r>
      <w:r w:rsidR="00E12A4C" w:rsidRPr="008027F4">
        <w:rPr>
          <w:rFonts w:ascii="Times New Roman" w:hAnsi="Times New Roman" w:cs="Times New Roman"/>
        </w:rPr>
        <w:t>le</w:t>
      </w:r>
      <w:r w:rsidR="000B20B3" w:rsidRPr="008027F4">
        <w:rPr>
          <w:rFonts w:ascii="Times New Roman" w:hAnsi="Times New Roman" w:cs="Times New Roman"/>
        </w:rPr>
        <w:t xml:space="preserve"> forces are applied on the polymers and they are </w:t>
      </w:r>
      <w:r w:rsidR="009B3269" w:rsidRPr="008027F4">
        <w:rPr>
          <w:rFonts w:ascii="Times New Roman" w:hAnsi="Times New Roman" w:cs="Times New Roman"/>
        </w:rPr>
        <w:t>forced</w:t>
      </w:r>
      <w:r w:rsidR="000B20B3" w:rsidRPr="008027F4">
        <w:rPr>
          <w:rFonts w:ascii="Times New Roman" w:hAnsi="Times New Roman" w:cs="Times New Roman"/>
        </w:rPr>
        <w:t xml:space="preserve"> to stretch. The more brittle material will resist this at first and then </w:t>
      </w:r>
      <w:del w:id="66" w:author="ELJ" w:date="2010-10-20T16:54:00Z">
        <w:r w:rsidR="000B20B3" w:rsidRPr="008027F4" w:rsidDel="008838DD">
          <w:rPr>
            <w:rFonts w:ascii="Times New Roman" w:hAnsi="Times New Roman" w:cs="Times New Roman"/>
          </w:rPr>
          <w:delText xml:space="preserve">finally </w:delText>
        </w:r>
      </w:del>
      <w:r w:rsidR="000B20B3" w:rsidRPr="008027F4">
        <w:rPr>
          <w:rFonts w:ascii="Times New Roman" w:hAnsi="Times New Roman" w:cs="Times New Roman"/>
        </w:rPr>
        <w:t xml:space="preserve">break at a certain point. This point would be where the </w:t>
      </w:r>
      <w:commentRangeStart w:id="67"/>
      <w:r w:rsidR="000B20B3" w:rsidRPr="008027F4">
        <w:rPr>
          <w:rFonts w:ascii="Times New Roman" w:hAnsi="Times New Roman" w:cs="Times New Roman"/>
        </w:rPr>
        <w:t xml:space="preserve">atomic lattice </w:t>
      </w:r>
      <w:commentRangeEnd w:id="67"/>
      <w:r>
        <w:rPr>
          <w:rStyle w:val="CommentReference"/>
        </w:rPr>
        <w:commentReference w:id="67"/>
      </w:r>
      <w:r w:rsidR="000B20B3" w:rsidRPr="008027F4">
        <w:rPr>
          <w:rFonts w:ascii="Times New Roman" w:hAnsi="Times New Roman" w:cs="Times New Roman"/>
        </w:rPr>
        <w:t xml:space="preserve">is stretched so thin over each </w:t>
      </w:r>
      <w:r w:rsidR="009B3269" w:rsidRPr="008027F4">
        <w:rPr>
          <w:rFonts w:ascii="Times New Roman" w:hAnsi="Times New Roman" w:cs="Times New Roman"/>
        </w:rPr>
        <w:t>other that</w:t>
      </w:r>
      <w:r w:rsidR="000B20B3" w:rsidRPr="008027F4">
        <w:rPr>
          <w:rFonts w:ascii="Times New Roman" w:hAnsi="Times New Roman" w:cs="Times New Roman"/>
        </w:rPr>
        <w:t xml:space="preserve"> keeping the material intact would no longer be possible by inter-atomic and inter-molecular forces. The tension forces here exceed the combined inter-molecular and inter-atomic forces.  </w:t>
      </w:r>
      <w:commentRangeStart w:id="68"/>
      <w:r w:rsidR="000B20B3" w:rsidRPr="008027F4">
        <w:rPr>
          <w:rFonts w:ascii="Times New Roman" w:hAnsi="Times New Roman" w:cs="Times New Roman"/>
        </w:rPr>
        <w:t xml:space="preserve">We used </w:t>
      </w:r>
      <w:proofErr w:type="spellStart"/>
      <w:r w:rsidR="000B20B3" w:rsidRPr="008027F4">
        <w:rPr>
          <w:rFonts w:ascii="Times New Roman" w:hAnsi="Times New Roman" w:cs="Times New Roman"/>
        </w:rPr>
        <w:t>Tinius</w:t>
      </w:r>
      <w:proofErr w:type="spellEnd"/>
      <w:r w:rsidR="000B20B3" w:rsidRPr="008027F4">
        <w:rPr>
          <w:rFonts w:ascii="Times New Roman" w:hAnsi="Times New Roman" w:cs="Times New Roman"/>
        </w:rPr>
        <w:t xml:space="preserve"> Olsen tensile tester for this purpose.</w:t>
      </w:r>
      <w:commentRangeEnd w:id="68"/>
      <w:r>
        <w:rPr>
          <w:rStyle w:val="CommentReference"/>
        </w:rPr>
        <w:commentReference w:id="68"/>
      </w:r>
    </w:p>
    <w:p w:rsidR="00E31490" w:rsidRPr="008027F4" w:rsidRDefault="00E31490" w:rsidP="007F36DF">
      <w:pPr>
        <w:contextualSpacing/>
        <w:jc w:val="both"/>
        <w:rPr>
          <w:rFonts w:ascii="Times New Roman" w:hAnsi="Times New Roman" w:cs="Times New Roman"/>
        </w:rPr>
      </w:pPr>
    </w:p>
    <w:p w:rsidR="00E31490" w:rsidRPr="007F36DF" w:rsidRDefault="008838DD" w:rsidP="007F36DF">
      <w:pPr>
        <w:contextualSpacing/>
        <w:jc w:val="both"/>
        <w:rPr>
          <w:rFonts w:ascii="Times New Roman" w:hAnsi="Times New Roman" w:cs="Times New Roman"/>
          <w:b/>
        </w:rPr>
      </w:pPr>
      <w:ins w:id="69" w:author="ELJ" w:date="2010-10-20T16:55:00Z">
        <w:r>
          <w:rPr>
            <w:rFonts w:ascii="Times New Roman" w:hAnsi="Times New Roman" w:cs="Times New Roman"/>
            <w:b/>
          </w:rPr>
          <w:br w:type="column"/>
        </w:r>
      </w:ins>
      <w:r w:rsidR="00E31490" w:rsidRPr="007F36DF">
        <w:rPr>
          <w:rFonts w:ascii="Times New Roman" w:hAnsi="Times New Roman" w:cs="Times New Roman"/>
          <w:b/>
        </w:rPr>
        <w:lastRenderedPageBreak/>
        <w:t>Materials and Methods:-</w:t>
      </w:r>
    </w:p>
    <w:p w:rsidR="00E31490" w:rsidRPr="008027F4" w:rsidRDefault="00E31490" w:rsidP="007F36DF">
      <w:pPr>
        <w:contextualSpacing/>
        <w:jc w:val="both"/>
        <w:rPr>
          <w:rFonts w:ascii="Times New Roman" w:hAnsi="Times New Roman" w:cs="Times New Roman"/>
        </w:rPr>
      </w:pPr>
      <w:del w:id="70" w:author="ELJ" w:date="2010-10-20T16:56:00Z">
        <w:r w:rsidRPr="008027F4" w:rsidDel="008838DD">
          <w:rPr>
            <w:rFonts w:ascii="Times New Roman" w:hAnsi="Times New Roman" w:cs="Times New Roman"/>
          </w:rPr>
          <w:delText xml:space="preserve">We performed the impact testing first. </w:delText>
        </w:r>
      </w:del>
      <w:r w:rsidRPr="008027F4">
        <w:rPr>
          <w:rFonts w:ascii="Times New Roman" w:hAnsi="Times New Roman" w:cs="Times New Roman"/>
        </w:rPr>
        <w:t xml:space="preserve">The material used for </w:t>
      </w:r>
      <w:ins w:id="71" w:author="ELJ" w:date="2010-10-20T16:56:00Z">
        <w:r w:rsidR="008838DD" w:rsidRPr="008027F4">
          <w:rPr>
            <w:rFonts w:ascii="Times New Roman" w:hAnsi="Times New Roman" w:cs="Times New Roman"/>
          </w:rPr>
          <w:t xml:space="preserve">the impact testing </w:t>
        </w:r>
      </w:ins>
      <w:del w:id="72" w:author="ELJ" w:date="2010-10-20T16:56:00Z">
        <w:r w:rsidRPr="008027F4" w:rsidDel="008838DD">
          <w:rPr>
            <w:rFonts w:ascii="Times New Roman" w:hAnsi="Times New Roman" w:cs="Times New Roman"/>
          </w:rPr>
          <w:delText xml:space="preserve">this part of the </w:delText>
        </w:r>
      </w:del>
      <w:r w:rsidRPr="008027F4">
        <w:rPr>
          <w:rFonts w:ascii="Times New Roman" w:hAnsi="Times New Roman" w:cs="Times New Roman"/>
        </w:rPr>
        <w:t xml:space="preserve">experiment was </w:t>
      </w:r>
      <w:del w:id="73" w:author="ELJ" w:date="2010-10-20T16:56:00Z">
        <w:r w:rsidRPr="008027F4" w:rsidDel="008838DD">
          <w:rPr>
            <w:rFonts w:ascii="Times New Roman" w:hAnsi="Times New Roman" w:cs="Times New Roman"/>
          </w:rPr>
          <w:delText>H</w:delText>
        </w:r>
      </w:del>
      <w:ins w:id="74" w:author="ELJ" w:date="2010-10-20T16:56:00Z">
        <w:r w:rsidR="008838DD">
          <w:rPr>
            <w:rFonts w:ascii="Times New Roman" w:hAnsi="Times New Roman" w:cs="Times New Roman"/>
          </w:rPr>
          <w:t>h</w:t>
        </w:r>
      </w:ins>
      <w:r w:rsidRPr="008027F4">
        <w:rPr>
          <w:rFonts w:ascii="Times New Roman" w:hAnsi="Times New Roman" w:cs="Times New Roman"/>
        </w:rPr>
        <w:t xml:space="preserve">igh </w:t>
      </w:r>
      <w:ins w:id="75" w:author="ELJ" w:date="2010-10-20T16:56:00Z">
        <w:r w:rsidR="008838DD">
          <w:rPr>
            <w:rFonts w:ascii="Times New Roman" w:hAnsi="Times New Roman" w:cs="Times New Roman"/>
          </w:rPr>
          <w:t>i</w:t>
        </w:r>
      </w:ins>
      <w:del w:id="76" w:author="ELJ" w:date="2010-10-20T16:56:00Z">
        <w:r w:rsidRPr="008027F4" w:rsidDel="008838DD">
          <w:rPr>
            <w:rFonts w:ascii="Times New Roman" w:hAnsi="Times New Roman" w:cs="Times New Roman"/>
          </w:rPr>
          <w:delText>I</w:delText>
        </w:r>
      </w:del>
      <w:r w:rsidRPr="008027F4">
        <w:rPr>
          <w:rFonts w:ascii="Times New Roman" w:hAnsi="Times New Roman" w:cs="Times New Roman"/>
        </w:rPr>
        <w:t xml:space="preserve">mpact </w:t>
      </w:r>
      <w:ins w:id="77" w:author="ELJ" w:date="2010-10-20T16:56:00Z">
        <w:r w:rsidR="008838DD">
          <w:rPr>
            <w:rFonts w:ascii="Times New Roman" w:hAnsi="Times New Roman" w:cs="Times New Roman"/>
          </w:rPr>
          <w:t>p</w:t>
        </w:r>
      </w:ins>
      <w:del w:id="78" w:author="ELJ" w:date="2010-10-20T16:56:00Z">
        <w:r w:rsidRPr="008027F4" w:rsidDel="008838DD">
          <w:rPr>
            <w:rFonts w:ascii="Times New Roman" w:hAnsi="Times New Roman" w:cs="Times New Roman"/>
          </w:rPr>
          <w:delText>P</w:delText>
        </w:r>
      </w:del>
      <w:r w:rsidRPr="008027F4">
        <w:rPr>
          <w:rFonts w:ascii="Times New Roman" w:hAnsi="Times New Roman" w:cs="Times New Roman"/>
        </w:rPr>
        <w:t>olystyrene (HIPS), with a ‘v’ notch cut on the side. This allowed the easy, calibrated fitting on the testing equipment. A pendulum based testing machine was used to calculate impact energy. The machine works on the principle of gravitational potential energy. The pendulum has a certain amount of gravitational potential energy and hence when it impacts the test material</w:t>
      </w:r>
      <w:r w:rsidR="008A2F35" w:rsidRPr="008027F4">
        <w:rPr>
          <w:rFonts w:ascii="Times New Roman" w:hAnsi="Times New Roman" w:cs="Times New Roman"/>
        </w:rPr>
        <w:t>,</w:t>
      </w:r>
      <w:r w:rsidRPr="008027F4">
        <w:rPr>
          <w:rFonts w:ascii="Times New Roman" w:hAnsi="Times New Roman" w:cs="Times New Roman"/>
        </w:rPr>
        <w:t xml:space="preserve"> a resistance </w:t>
      </w:r>
      <w:r w:rsidR="00467B3E" w:rsidRPr="008027F4">
        <w:rPr>
          <w:rFonts w:ascii="Times New Roman" w:hAnsi="Times New Roman" w:cs="Times New Roman"/>
        </w:rPr>
        <w:t>to the motion occurs</w:t>
      </w:r>
      <w:r w:rsidRPr="008027F4">
        <w:rPr>
          <w:rFonts w:ascii="Times New Roman" w:hAnsi="Times New Roman" w:cs="Times New Roman"/>
        </w:rPr>
        <w:t xml:space="preserve">. The decrease in the potential energy is the impact energy for the material. </w:t>
      </w:r>
      <w:r w:rsidR="008A2F35" w:rsidRPr="008027F4">
        <w:rPr>
          <w:rFonts w:ascii="Times New Roman" w:hAnsi="Times New Roman" w:cs="Times New Roman"/>
        </w:rPr>
        <w:t xml:space="preserve"> </w:t>
      </w:r>
      <w:del w:id="79" w:author="ELJ" w:date="2010-10-20T16:57:00Z">
        <w:r w:rsidR="008A2F35" w:rsidRPr="008027F4" w:rsidDel="008838DD">
          <w:rPr>
            <w:rFonts w:ascii="Times New Roman" w:hAnsi="Times New Roman" w:cs="Times New Roman"/>
          </w:rPr>
          <w:delText xml:space="preserve">We used only High Impact Polystyrene for this part. </w:delText>
        </w:r>
      </w:del>
      <w:ins w:id="80" w:author="ELJ" w:date="2010-10-20T16:57:00Z">
        <w:r w:rsidR="008838DD">
          <w:rPr>
            <w:rFonts w:ascii="Times New Roman" w:hAnsi="Times New Roman" w:cs="Times New Roman"/>
          </w:rPr>
          <w:t xml:space="preserve">Three HIPS samples were tested at each of </w:t>
        </w:r>
      </w:ins>
      <w:del w:id="81" w:author="ELJ" w:date="2010-10-20T16:57:00Z">
        <w:r w:rsidR="008A2F35" w:rsidRPr="008027F4" w:rsidDel="008838DD">
          <w:rPr>
            <w:rFonts w:ascii="Times New Roman" w:hAnsi="Times New Roman" w:cs="Times New Roman"/>
          </w:rPr>
          <w:delText>High Impact Polystyrene was</w:delText>
        </w:r>
      </w:del>
      <w:r w:rsidR="008A2F35" w:rsidRPr="008027F4">
        <w:rPr>
          <w:rFonts w:ascii="Times New Roman" w:hAnsi="Times New Roman" w:cs="Times New Roman"/>
        </w:rPr>
        <w:t xml:space="preserve"> </w:t>
      </w:r>
      <w:del w:id="82" w:author="ELJ" w:date="2010-10-20T16:57:00Z">
        <w:r w:rsidR="008A2F35" w:rsidRPr="008027F4" w:rsidDel="008838DD">
          <w:rPr>
            <w:rFonts w:ascii="Times New Roman" w:hAnsi="Times New Roman" w:cs="Times New Roman"/>
          </w:rPr>
          <w:delText xml:space="preserve">treated at </w:delText>
        </w:r>
      </w:del>
      <w:r w:rsidR="008A2F35" w:rsidRPr="008027F4">
        <w:rPr>
          <w:rFonts w:ascii="Times New Roman" w:hAnsi="Times New Roman" w:cs="Times New Roman"/>
        </w:rPr>
        <w:t>five different temperatures</w:t>
      </w:r>
      <w:del w:id="83" w:author="ELJ" w:date="2010-10-20T16:58:00Z">
        <w:r w:rsidR="008A2F35" w:rsidRPr="008027F4" w:rsidDel="008838DD">
          <w:rPr>
            <w:rFonts w:ascii="Times New Roman" w:hAnsi="Times New Roman" w:cs="Times New Roman"/>
          </w:rPr>
          <w:delText>.</w:delText>
        </w:r>
      </w:del>
      <w:ins w:id="84" w:author="ELJ" w:date="2010-10-20T16:58:00Z">
        <w:r w:rsidR="008838DD">
          <w:rPr>
            <w:rFonts w:ascii="Times New Roman" w:hAnsi="Times New Roman" w:cs="Times New Roman"/>
          </w:rPr>
          <w:t>:</w:t>
        </w:r>
      </w:ins>
      <w:r w:rsidR="008A2F35" w:rsidRPr="008027F4">
        <w:rPr>
          <w:rFonts w:ascii="Times New Roman" w:hAnsi="Times New Roman" w:cs="Times New Roman"/>
        </w:rPr>
        <w:t xml:space="preserve"> </w:t>
      </w:r>
      <w:del w:id="85" w:author="ELJ" w:date="2010-10-20T16:57:00Z">
        <w:r w:rsidR="008A2F35" w:rsidRPr="008027F4" w:rsidDel="008838DD">
          <w:rPr>
            <w:rFonts w:ascii="Times New Roman" w:hAnsi="Times New Roman" w:cs="Times New Roman"/>
          </w:rPr>
          <w:delText xml:space="preserve">We had three samples for each of the temperatures. </w:delText>
        </w:r>
      </w:del>
      <w:del w:id="86" w:author="ELJ" w:date="2010-10-20T16:58:00Z">
        <w:r w:rsidR="008A2F35" w:rsidRPr="008027F4" w:rsidDel="008838DD">
          <w:rPr>
            <w:rFonts w:ascii="Times New Roman" w:hAnsi="Times New Roman" w:cs="Times New Roman"/>
          </w:rPr>
          <w:delText xml:space="preserve">They were treated at </w:delText>
        </w:r>
      </w:del>
      <w:r w:rsidR="008A2F35" w:rsidRPr="008027F4">
        <w:rPr>
          <w:rFonts w:ascii="Times New Roman" w:hAnsi="Times New Roman" w:cs="Times New Roman"/>
        </w:rPr>
        <w:t>room temperature</w:t>
      </w:r>
      <w:ins w:id="87" w:author="ELJ" w:date="2010-10-20T16:59:00Z">
        <w:r w:rsidR="008838DD">
          <w:rPr>
            <w:rFonts w:ascii="Times New Roman" w:hAnsi="Times New Roman" w:cs="Times New Roman"/>
          </w:rPr>
          <w:t xml:space="preserve"> (20</w:t>
        </w:r>
        <w:r w:rsidR="008838DD">
          <w:rPr>
            <w:rFonts w:ascii="Times New Roman" w:hAnsi="Times New Roman" w:cs="Times New Roman"/>
          </w:rPr>
          <w:sym w:font="Symbol" w:char="F0B0"/>
        </w:r>
        <w:r w:rsidR="008838DD">
          <w:rPr>
            <w:rFonts w:ascii="Times New Roman" w:hAnsi="Times New Roman" w:cs="Times New Roman"/>
          </w:rPr>
          <w:t>C)</w:t>
        </w:r>
      </w:ins>
      <w:r w:rsidR="008A2F35" w:rsidRPr="008027F4">
        <w:rPr>
          <w:rFonts w:ascii="Times New Roman" w:hAnsi="Times New Roman" w:cs="Times New Roman"/>
        </w:rPr>
        <w:t>,</w:t>
      </w:r>
      <w:r w:rsidR="00467B3E" w:rsidRPr="008027F4">
        <w:rPr>
          <w:rFonts w:ascii="Times New Roman" w:hAnsi="Times New Roman" w:cs="Times New Roman"/>
        </w:rPr>
        <w:t xml:space="preserve"> cooled</w:t>
      </w:r>
      <w:r w:rsidR="008A2F35" w:rsidRPr="008027F4">
        <w:rPr>
          <w:rFonts w:ascii="Times New Roman" w:hAnsi="Times New Roman" w:cs="Times New Roman"/>
        </w:rPr>
        <w:t xml:space="preserve"> by immersion in ice</w:t>
      </w:r>
      <w:ins w:id="88" w:author="ELJ" w:date="2010-10-20T17:00:00Z">
        <w:r w:rsidR="008838DD">
          <w:rPr>
            <w:rFonts w:ascii="Times New Roman" w:hAnsi="Times New Roman" w:cs="Times New Roman"/>
          </w:rPr>
          <w:t xml:space="preserve"> (0</w:t>
        </w:r>
        <w:r w:rsidR="008838DD">
          <w:rPr>
            <w:rFonts w:ascii="Times New Roman" w:hAnsi="Times New Roman" w:cs="Times New Roman"/>
          </w:rPr>
          <w:sym w:font="Symbol" w:char="F0B0"/>
        </w:r>
        <w:r w:rsidR="008838DD">
          <w:rPr>
            <w:rFonts w:ascii="Times New Roman" w:hAnsi="Times New Roman" w:cs="Times New Roman"/>
          </w:rPr>
          <w:t>C)</w:t>
        </w:r>
      </w:ins>
      <w:r w:rsidR="008A2F35" w:rsidRPr="008027F4">
        <w:rPr>
          <w:rFonts w:ascii="Times New Roman" w:hAnsi="Times New Roman" w:cs="Times New Roman"/>
        </w:rPr>
        <w:t xml:space="preserve">, immersion in liquid </w:t>
      </w:r>
      <w:ins w:id="89" w:author="ELJ" w:date="2010-10-20T17:00:00Z">
        <w:r w:rsidR="008838DD">
          <w:rPr>
            <w:rFonts w:ascii="Times New Roman" w:hAnsi="Times New Roman" w:cs="Times New Roman"/>
          </w:rPr>
          <w:t>n</w:t>
        </w:r>
      </w:ins>
      <w:del w:id="90" w:author="ELJ" w:date="2010-10-20T17:00:00Z">
        <w:r w:rsidR="008A2F35" w:rsidRPr="008027F4" w:rsidDel="008838DD">
          <w:rPr>
            <w:rFonts w:ascii="Times New Roman" w:hAnsi="Times New Roman" w:cs="Times New Roman"/>
          </w:rPr>
          <w:delText>N</w:delText>
        </w:r>
      </w:del>
      <w:r w:rsidR="008A2F35" w:rsidRPr="008027F4">
        <w:rPr>
          <w:rFonts w:ascii="Times New Roman" w:hAnsi="Times New Roman" w:cs="Times New Roman"/>
        </w:rPr>
        <w:t>itrogen</w:t>
      </w:r>
      <w:ins w:id="91" w:author="ELJ" w:date="2010-10-20T17:00:00Z">
        <w:r w:rsidR="008838DD">
          <w:rPr>
            <w:rFonts w:ascii="Times New Roman" w:hAnsi="Times New Roman" w:cs="Times New Roman"/>
          </w:rPr>
          <w:t xml:space="preserve"> (-196</w:t>
        </w:r>
        <w:r w:rsidR="008838DD">
          <w:rPr>
            <w:rFonts w:ascii="Times New Roman" w:hAnsi="Times New Roman" w:cs="Times New Roman"/>
          </w:rPr>
          <w:sym w:font="Symbol" w:char="F0B0"/>
        </w:r>
        <w:r w:rsidR="008838DD">
          <w:rPr>
            <w:rFonts w:ascii="Times New Roman" w:hAnsi="Times New Roman" w:cs="Times New Roman"/>
          </w:rPr>
          <w:t>C)</w:t>
        </w:r>
      </w:ins>
      <w:r w:rsidR="008A2F35" w:rsidRPr="008027F4">
        <w:rPr>
          <w:rFonts w:ascii="Times New Roman" w:hAnsi="Times New Roman" w:cs="Times New Roman"/>
        </w:rPr>
        <w:t>,</w:t>
      </w:r>
      <w:r w:rsidR="00467B3E" w:rsidRPr="008027F4">
        <w:rPr>
          <w:rFonts w:ascii="Times New Roman" w:hAnsi="Times New Roman" w:cs="Times New Roman"/>
        </w:rPr>
        <w:t xml:space="preserve"> </w:t>
      </w:r>
      <w:ins w:id="92" w:author="ELJ" w:date="2010-10-20T17:00:00Z">
        <w:r w:rsidR="00616A91">
          <w:rPr>
            <w:rFonts w:ascii="Times New Roman" w:hAnsi="Times New Roman" w:cs="Times New Roman"/>
          </w:rPr>
          <w:t xml:space="preserve">and </w:t>
        </w:r>
      </w:ins>
      <w:r w:rsidR="00467B3E" w:rsidRPr="008027F4">
        <w:rPr>
          <w:rFonts w:ascii="Times New Roman" w:hAnsi="Times New Roman" w:cs="Times New Roman"/>
        </w:rPr>
        <w:t>place</w:t>
      </w:r>
      <w:ins w:id="93" w:author="ELJ" w:date="2010-10-20T17:00:00Z">
        <w:r w:rsidR="008838DD">
          <w:rPr>
            <w:rFonts w:ascii="Times New Roman" w:hAnsi="Times New Roman" w:cs="Times New Roman"/>
          </w:rPr>
          <w:t>d</w:t>
        </w:r>
      </w:ins>
      <w:r w:rsidR="00467B3E" w:rsidRPr="008027F4">
        <w:rPr>
          <w:rFonts w:ascii="Times New Roman" w:hAnsi="Times New Roman" w:cs="Times New Roman"/>
        </w:rPr>
        <w:t xml:space="preserve"> in</w:t>
      </w:r>
      <w:r w:rsidR="008A2F35" w:rsidRPr="008027F4">
        <w:rPr>
          <w:rFonts w:ascii="Times New Roman" w:hAnsi="Times New Roman" w:cs="Times New Roman"/>
        </w:rPr>
        <w:t xml:space="preserve"> oven</w:t>
      </w:r>
      <w:ins w:id="94" w:author="ELJ" w:date="2010-10-20T17:00:00Z">
        <w:r w:rsidR="00616A91">
          <w:rPr>
            <w:rFonts w:ascii="Times New Roman" w:hAnsi="Times New Roman" w:cs="Times New Roman"/>
          </w:rPr>
          <w:t>s</w:t>
        </w:r>
      </w:ins>
      <w:r w:rsidR="008A2F35" w:rsidRPr="008027F4">
        <w:rPr>
          <w:rFonts w:ascii="Times New Roman" w:hAnsi="Times New Roman" w:cs="Times New Roman"/>
        </w:rPr>
        <w:t xml:space="preserve"> at 70°C and </w:t>
      </w:r>
      <w:del w:id="95" w:author="ELJ" w:date="2010-10-20T17:00:00Z">
        <w:r w:rsidR="008A2F35" w:rsidRPr="008027F4" w:rsidDel="00616A91">
          <w:rPr>
            <w:rFonts w:ascii="Times New Roman" w:hAnsi="Times New Roman" w:cs="Times New Roman"/>
          </w:rPr>
          <w:delText>oven temperature</w:delText>
        </w:r>
      </w:del>
      <w:r w:rsidR="008A2F35" w:rsidRPr="008027F4">
        <w:rPr>
          <w:rFonts w:ascii="Times New Roman" w:hAnsi="Times New Roman" w:cs="Times New Roman"/>
        </w:rPr>
        <w:t xml:space="preserve"> at 90°C.</w:t>
      </w:r>
      <w:r w:rsidR="00871F5F" w:rsidRPr="008027F4">
        <w:rPr>
          <w:rFonts w:ascii="Times New Roman" w:hAnsi="Times New Roman" w:cs="Times New Roman"/>
        </w:rPr>
        <w:t xml:space="preserve"> The impact </w:t>
      </w:r>
      <w:ins w:id="96" w:author="ELJ" w:date="2010-10-20T17:01:00Z">
        <w:r w:rsidR="00616A91" w:rsidRPr="008027F4">
          <w:rPr>
            <w:rFonts w:ascii="Times New Roman" w:hAnsi="Times New Roman" w:cs="Times New Roman"/>
          </w:rPr>
          <w:t xml:space="preserve">energy </w:t>
        </w:r>
      </w:ins>
      <w:r w:rsidR="00871F5F" w:rsidRPr="008027F4">
        <w:rPr>
          <w:rFonts w:ascii="Times New Roman" w:hAnsi="Times New Roman" w:cs="Times New Roman"/>
        </w:rPr>
        <w:t xml:space="preserve">results were </w:t>
      </w:r>
      <w:del w:id="97" w:author="ELJ" w:date="2010-10-20T17:01:00Z">
        <w:r w:rsidR="00871F5F" w:rsidRPr="008027F4" w:rsidDel="00616A91">
          <w:rPr>
            <w:rFonts w:ascii="Times New Roman" w:hAnsi="Times New Roman" w:cs="Times New Roman"/>
          </w:rPr>
          <w:delText xml:space="preserve">then </w:delText>
        </w:r>
      </w:del>
      <w:r w:rsidR="00871F5F" w:rsidRPr="008027F4">
        <w:rPr>
          <w:rFonts w:ascii="Times New Roman" w:hAnsi="Times New Roman" w:cs="Times New Roman"/>
        </w:rPr>
        <w:t xml:space="preserve">displayed on the </w:t>
      </w:r>
      <w:del w:id="98" w:author="ELJ" w:date="2010-10-20T17:01:00Z">
        <w:r w:rsidR="00871F5F" w:rsidRPr="008027F4" w:rsidDel="00616A91">
          <w:rPr>
            <w:rFonts w:ascii="Times New Roman" w:hAnsi="Times New Roman" w:cs="Times New Roman"/>
          </w:rPr>
          <w:delText xml:space="preserve">Screen </w:delText>
        </w:r>
      </w:del>
      <w:ins w:id="99" w:author="ELJ" w:date="2010-10-20T17:01:00Z">
        <w:r w:rsidR="00616A91">
          <w:rPr>
            <w:rFonts w:ascii="Times New Roman" w:hAnsi="Times New Roman" w:cs="Times New Roman"/>
          </w:rPr>
          <w:t>s</w:t>
        </w:r>
        <w:r w:rsidR="00616A91" w:rsidRPr="008027F4">
          <w:rPr>
            <w:rFonts w:ascii="Times New Roman" w:hAnsi="Times New Roman" w:cs="Times New Roman"/>
          </w:rPr>
          <w:t xml:space="preserve">creen </w:t>
        </w:r>
      </w:ins>
      <w:r w:rsidR="00871F5F" w:rsidRPr="008027F4">
        <w:rPr>
          <w:rFonts w:ascii="Times New Roman" w:hAnsi="Times New Roman" w:cs="Times New Roman"/>
        </w:rPr>
        <w:t xml:space="preserve">of the </w:t>
      </w:r>
      <w:del w:id="100" w:author="ELJ" w:date="2010-10-20T17:01:00Z">
        <w:r w:rsidR="00871F5F" w:rsidRPr="008027F4" w:rsidDel="00616A91">
          <w:rPr>
            <w:rFonts w:ascii="Times New Roman" w:hAnsi="Times New Roman" w:cs="Times New Roman"/>
          </w:rPr>
          <w:delText xml:space="preserve">machine </w:delText>
        </w:r>
      </w:del>
      <w:ins w:id="101" w:author="ELJ" w:date="2010-10-20T17:01:00Z">
        <w:r w:rsidR="00616A91">
          <w:rPr>
            <w:rFonts w:ascii="Times New Roman" w:hAnsi="Times New Roman" w:cs="Times New Roman"/>
          </w:rPr>
          <w:t>impact tester</w:t>
        </w:r>
        <w:r w:rsidR="00616A91" w:rsidRPr="008027F4">
          <w:rPr>
            <w:rFonts w:ascii="Times New Roman" w:hAnsi="Times New Roman" w:cs="Times New Roman"/>
          </w:rPr>
          <w:t xml:space="preserve"> </w:t>
        </w:r>
        <w:r w:rsidR="00616A91">
          <w:rPr>
            <w:rFonts w:ascii="Times New Roman" w:hAnsi="Times New Roman" w:cs="Times New Roman"/>
          </w:rPr>
          <w:t>(J)</w:t>
        </w:r>
      </w:ins>
      <w:del w:id="102" w:author="ELJ" w:date="2010-10-20T17:01:00Z">
        <w:r w:rsidR="00871F5F" w:rsidRPr="008027F4" w:rsidDel="00616A91">
          <w:rPr>
            <w:rFonts w:ascii="Times New Roman" w:hAnsi="Times New Roman" w:cs="Times New Roman"/>
          </w:rPr>
          <w:delText>in Joules of energy</w:delText>
        </w:r>
      </w:del>
      <w:r w:rsidR="00871F5F" w:rsidRPr="008027F4">
        <w:rPr>
          <w:rFonts w:ascii="Times New Roman" w:hAnsi="Times New Roman" w:cs="Times New Roman"/>
        </w:rPr>
        <w:t>.</w:t>
      </w:r>
    </w:p>
    <w:p w:rsidR="00871F5F" w:rsidRDefault="00871F5F" w:rsidP="007F36DF">
      <w:pPr>
        <w:contextualSpacing/>
        <w:jc w:val="both"/>
        <w:rPr>
          <w:rFonts w:ascii="Times New Roman" w:hAnsi="Times New Roman" w:cs="Times New Roman"/>
        </w:rPr>
      </w:pPr>
      <w:del w:id="103" w:author="ELJ" w:date="2010-10-20T17:02:00Z">
        <w:r w:rsidRPr="008027F4" w:rsidDel="00616A91">
          <w:rPr>
            <w:rFonts w:ascii="Times New Roman" w:hAnsi="Times New Roman" w:cs="Times New Roman"/>
          </w:rPr>
          <w:delText>For the second part of the experiment w</w:delText>
        </w:r>
      </w:del>
      <w:ins w:id="104" w:author="ELJ" w:date="2010-10-20T17:02:00Z">
        <w:r w:rsidR="00616A91">
          <w:rPr>
            <w:rFonts w:ascii="Times New Roman" w:hAnsi="Times New Roman" w:cs="Times New Roman"/>
          </w:rPr>
          <w:t>W</w:t>
        </w:r>
      </w:ins>
      <w:r w:rsidRPr="008027F4">
        <w:rPr>
          <w:rFonts w:ascii="Times New Roman" w:hAnsi="Times New Roman" w:cs="Times New Roman"/>
        </w:rPr>
        <w:t xml:space="preserve">e performed tensile </w:t>
      </w:r>
      <w:proofErr w:type="spellStart"/>
      <w:r w:rsidRPr="008027F4">
        <w:rPr>
          <w:rFonts w:ascii="Times New Roman" w:hAnsi="Times New Roman" w:cs="Times New Roman"/>
        </w:rPr>
        <w:t>testing</w:t>
      </w:r>
      <w:del w:id="105" w:author="ELJ" w:date="2010-10-20T16:59:00Z">
        <w:r w:rsidRPr="008027F4" w:rsidDel="008838DD">
          <w:rPr>
            <w:rFonts w:ascii="Times New Roman" w:hAnsi="Times New Roman" w:cs="Times New Roman"/>
          </w:rPr>
          <w:delText>.</w:delText>
        </w:r>
        <w:r w:rsidR="001E031C" w:rsidRPr="008027F4" w:rsidDel="008838DD">
          <w:rPr>
            <w:rFonts w:ascii="Times New Roman" w:hAnsi="Times New Roman" w:cs="Times New Roman"/>
          </w:rPr>
          <w:delText xml:space="preserve"> Tensile testing was performed </w:delText>
        </w:r>
      </w:del>
      <w:r w:rsidR="001E031C" w:rsidRPr="008027F4">
        <w:rPr>
          <w:rFonts w:ascii="Times New Roman" w:hAnsi="Times New Roman" w:cs="Times New Roman"/>
        </w:rPr>
        <w:t>using</w:t>
      </w:r>
      <w:proofErr w:type="spellEnd"/>
      <w:r w:rsidR="001E031C" w:rsidRPr="008027F4">
        <w:rPr>
          <w:rFonts w:ascii="Times New Roman" w:hAnsi="Times New Roman" w:cs="Times New Roman"/>
        </w:rPr>
        <w:t xml:space="preserve"> the </w:t>
      </w:r>
      <w:proofErr w:type="spellStart"/>
      <w:r w:rsidR="001E031C" w:rsidRPr="008027F4">
        <w:rPr>
          <w:rFonts w:ascii="Times New Roman" w:hAnsi="Times New Roman" w:cs="Times New Roman"/>
        </w:rPr>
        <w:t>Tinius</w:t>
      </w:r>
      <w:proofErr w:type="spellEnd"/>
      <w:r w:rsidR="001E031C" w:rsidRPr="008027F4">
        <w:rPr>
          <w:rFonts w:ascii="Times New Roman" w:hAnsi="Times New Roman" w:cs="Times New Roman"/>
        </w:rPr>
        <w:t xml:space="preserve"> Olsen tensile tester. We place</w:t>
      </w:r>
      <w:ins w:id="106" w:author="ELJ" w:date="2010-10-20T17:02:00Z">
        <w:r w:rsidR="00616A91">
          <w:rPr>
            <w:rFonts w:ascii="Times New Roman" w:hAnsi="Times New Roman" w:cs="Times New Roman"/>
          </w:rPr>
          <w:t>d</w:t>
        </w:r>
      </w:ins>
      <w:r w:rsidR="001E031C" w:rsidRPr="008027F4">
        <w:rPr>
          <w:rFonts w:ascii="Times New Roman" w:hAnsi="Times New Roman" w:cs="Times New Roman"/>
        </w:rPr>
        <w:t xml:space="preserve"> </w:t>
      </w:r>
      <w:del w:id="107" w:author="ELJ" w:date="2010-10-20T17:02:00Z">
        <w:r w:rsidR="001E031C" w:rsidRPr="008027F4" w:rsidDel="00616A91">
          <w:rPr>
            <w:rFonts w:ascii="Times New Roman" w:hAnsi="Times New Roman" w:cs="Times New Roman"/>
          </w:rPr>
          <w:delText>the</w:delText>
        </w:r>
      </w:del>
      <w:ins w:id="108" w:author="ELJ" w:date="2010-10-20T17:02:00Z">
        <w:r w:rsidR="00616A91">
          <w:rPr>
            <w:rFonts w:ascii="Times New Roman" w:hAnsi="Times New Roman" w:cs="Times New Roman"/>
          </w:rPr>
          <w:t>each</w:t>
        </w:r>
      </w:ins>
      <w:r w:rsidR="001E031C" w:rsidRPr="008027F4">
        <w:rPr>
          <w:rFonts w:ascii="Times New Roman" w:hAnsi="Times New Roman" w:cs="Times New Roman"/>
        </w:rPr>
        <w:t xml:space="preserve"> sample between two grips of the machine. One grip remains stationary while the other one moves in the upward vertical direction. The concept here is to impart tension on the sample until </w:t>
      </w:r>
      <w:r w:rsidR="00A576ED" w:rsidRPr="008027F4">
        <w:rPr>
          <w:rFonts w:ascii="Times New Roman" w:hAnsi="Times New Roman" w:cs="Times New Roman"/>
        </w:rPr>
        <w:t>it</w:t>
      </w:r>
      <w:r w:rsidR="001E031C" w:rsidRPr="008027F4">
        <w:rPr>
          <w:rFonts w:ascii="Times New Roman" w:hAnsi="Times New Roman" w:cs="Times New Roman"/>
        </w:rPr>
        <w:t xml:space="preserve"> breaks. Different materials exhibit different mechanical properties. </w:t>
      </w:r>
      <w:commentRangeStart w:id="109"/>
      <w:r w:rsidR="001E031C" w:rsidRPr="008027F4">
        <w:rPr>
          <w:rFonts w:ascii="Times New Roman" w:hAnsi="Times New Roman" w:cs="Times New Roman"/>
        </w:rPr>
        <w:t>Materials that tend to extend a lot</w:t>
      </w:r>
      <w:r w:rsidR="002626E9" w:rsidRPr="008027F4">
        <w:rPr>
          <w:rFonts w:ascii="Times New Roman" w:hAnsi="Times New Roman" w:cs="Times New Roman"/>
        </w:rPr>
        <w:t>,</w:t>
      </w:r>
      <w:r w:rsidR="001E031C" w:rsidRPr="008027F4">
        <w:rPr>
          <w:rFonts w:ascii="Times New Roman" w:hAnsi="Times New Roman" w:cs="Times New Roman"/>
        </w:rPr>
        <w:t xml:space="preserve"> </w:t>
      </w:r>
      <w:r w:rsidR="00316D9E" w:rsidRPr="008027F4">
        <w:rPr>
          <w:rFonts w:ascii="Times New Roman" w:hAnsi="Times New Roman" w:cs="Times New Roman"/>
        </w:rPr>
        <w:t xml:space="preserve">exhibit ‘elastomeric’ stress-strain behavior. Materials that </w:t>
      </w:r>
      <w:r w:rsidR="00892C14" w:rsidRPr="008027F4">
        <w:rPr>
          <w:rFonts w:ascii="Times New Roman" w:hAnsi="Times New Roman" w:cs="Times New Roman"/>
        </w:rPr>
        <w:t>have a moderate extension</w:t>
      </w:r>
      <w:r w:rsidR="00316D9E" w:rsidRPr="008027F4">
        <w:rPr>
          <w:rFonts w:ascii="Times New Roman" w:hAnsi="Times New Roman" w:cs="Times New Roman"/>
        </w:rPr>
        <w:t xml:space="preserve"> show ‘plastic’ stress strain behavior, while materials that resist any form of extension</w:t>
      </w:r>
      <w:r w:rsidR="002626E9" w:rsidRPr="008027F4">
        <w:rPr>
          <w:rFonts w:ascii="Times New Roman" w:hAnsi="Times New Roman" w:cs="Times New Roman"/>
        </w:rPr>
        <w:t>,</w:t>
      </w:r>
      <w:r w:rsidR="00316D9E" w:rsidRPr="008027F4">
        <w:rPr>
          <w:rFonts w:ascii="Times New Roman" w:hAnsi="Times New Roman" w:cs="Times New Roman"/>
        </w:rPr>
        <w:t xml:space="preserve"> exhibit brittle behavior, that is, they are hard and stiff but crack when subjected to tensile forces.</w:t>
      </w:r>
      <w:r w:rsidR="00892C14" w:rsidRPr="008027F4">
        <w:rPr>
          <w:rFonts w:ascii="Times New Roman" w:hAnsi="Times New Roman" w:cs="Times New Roman"/>
        </w:rPr>
        <w:t xml:space="preserve"> </w:t>
      </w:r>
      <w:commentRangeEnd w:id="109"/>
      <w:r w:rsidR="005B34E9">
        <w:rPr>
          <w:rStyle w:val="CommentReference"/>
        </w:rPr>
        <w:commentReference w:id="109"/>
      </w:r>
      <w:r w:rsidR="00892C14" w:rsidRPr="008027F4">
        <w:rPr>
          <w:rFonts w:ascii="Times New Roman" w:hAnsi="Times New Roman" w:cs="Times New Roman"/>
        </w:rPr>
        <w:t xml:space="preserve">We used six </w:t>
      </w:r>
      <w:del w:id="110" w:author="ELJ" w:date="2010-10-21T10:39:00Z">
        <w:r w:rsidR="00892C14" w:rsidRPr="008027F4" w:rsidDel="005B34E9">
          <w:rPr>
            <w:rFonts w:ascii="Times New Roman" w:hAnsi="Times New Roman" w:cs="Times New Roman"/>
          </w:rPr>
          <w:delText>different samples. They were</w:delText>
        </w:r>
      </w:del>
      <w:ins w:id="111" w:author="ELJ" w:date="2010-10-21T10:39:00Z">
        <w:r w:rsidR="005B34E9">
          <w:rPr>
            <w:rFonts w:ascii="Times New Roman" w:hAnsi="Times New Roman" w:cs="Times New Roman"/>
          </w:rPr>
          <w:t>polymers:</w:t>
        </w:r>
      </w:ins>
      <w:r w:rsidR="00892C14" w:rsidRPr="008027F4">
        <w:rPr>
          <w:rFonts w:ascii="Times New Roman" w:hAnsi="Times New Roman" w:cs="Times New Roman"/>
        </w:rPr>
        <w:t xml:space="preserve"> </w:t>
      </w:r>
      <w:ins w:id="112" w:author="ELJ" w:date="2010-10-21T10:39:00Z">
        <w:r w:rsidR="005B34E9">
          <w:rPr>
            <w:rFonts w:ascii="Times New Roman" w:hAnsi="Times New Roman" w:cs="Times New Roman"/>
          </w:rPr>
          <w:t>n</w:t>
        </w:r>
      </w:ins>
      <w:del w:id="113" w:author="ELJ" w:date="2010-10-21T10:39:00Z">
        <w:r w:rsidR="00892C14" w:rsidRPr="008027F4" w:rsidDel="005B34E9">
          <w:rPr>
            <w:rFonts w:ascii="Times New Roman" w:hAnsi="Times New Roman" w:cs="Times New Roman"/>
          </w:rPr>
          <w:delText>N</w:delText>
        </w:r>
      </w:del>
      <w:r w:rsidR="00892C14" w:rsidRPr="008027F4">
        <w:rPr>
          <w:rFonts w:ascii="Times New Roman" w:hAnsi="Times New Roman" w:cs="Times New Roman"/>
        </w:rPr>
        <w:t xml:space="preserve">ylon 6, </w:t>
      </w:r>
      <w:ins w:id="114" w:author="ELJ" w:date="2010-10-21T10:39:00Z">
        <w:r w:rsidR="005B34E9">
          <w:rPr>
            <w:rFonts w:ascii="Times New Roman" w:hAnsi="Times New Roman" w:cs="Times New Roman"/>
          </w:rPr>
          <w:t>p</w:t>
        </w:r>
      </w:ins>
      <w:del w:id="115" w:author="ELJ" w:date="2010-10-21T10:39:00Z">
        <w:r w:rsidR="00E453F7" w:rsidRPr="008027F4" w:rsidDel="005B34E9">
          <w:rPr>
            <w:rFonts w:ascii="Times New Roman" w:hAnsi="Times New Roman" w:cs="Times New Roman"/>
          </w:rPr>
          <w:delText>P</w:delText>
        </w:r>
      </w:del>
      <w:r w:rsidR="00E453F7" w:rsidRPr="008027F4">
        <w:rPr>
          <w:rFonts w:ascii="Times New Roman" w:hAnsi="Times New Roman" w:cs="Times New Roman"/>
        </w:rPr>
        <w:t>olypropylene (</w:t>
      </w:r>
      <w:r w:rsidR="00892C14" w:rsidRPr="008027F4">
        <w:rPr>
          <w:rFonts w:ascii="Times New Roman" w:hAnsi="Times New Roman" w:cs="Times New Roman"/>
        </w:rPr>
        <w:t>PP),</w:t>
      </w:r>
      <w:r w:rsidR="00E453F7" w:rsidRPr="008027F4">
        <w:rPr>
          <w:rFonts w:ascii="Times New Roman" w:hAnsi="Times New Roman" w:cs="Times New Roman"/>
        </w:rPr>
        <w:t xml:space="preserve"> </w:t>
      </w:r>
      <w:del w:id="116" w:author="ELJ" w:date="2010-10-21T10:39:00Z">
        <w:r w:rsidR="00E453F7" w:rsidRPr="008027F4" w:rsidDel="005B34E9">
          <w:rPr>
            <w:rFonts w:ascii="Times New Roman" w:hAnsi="Times New Roman" w:cs="Times New Roman"/>
          </w:rPr>
          <w:delText>P</w:delText>
        </w:r>
      </w:del>
      <w:proofErr w:type="spellStart"/>
      <w:ins w:id="117" w:author="ELJ" w:date="2010-10-21T10:39:00Z">
        <w:r w:rsidR="005B34E9">
          <w:rPr>
            <w:rFonts w:ascii="Times New Roman" w:hAnsi="Times New Roman" w:cs="Times New Roman"/>
          </w:rPr>
          <w:t>p</w:t>
        </w:r>
      </w:ins>
      <w:r w:rsidR="00E453F7" w:rsidRPr="008027F4">
        <w:rPr>
          <w:rFonts w:ascii="Times New Roman" w:hAnsi="Times New Roman" w:cs="Times New Roman"/>
        </w:rPr>
        <w:t>olymethyl</w:t>
      </w:r>
      <w:proofErr w:type="spellEnd"/>
      <w:r w:rsidR="00E453F7" w:rsidRPr="008027F4">
        <w:rPr>
          <w:rFonts w:ascii="Times New Roman" w:hAnsi="Times New Roman" w:cs="Times New Roman"/>
        </w:rPr>
        <w:t xml:space="preserve"> </w:t>
      </w:r>
      <w:proofErr w:type="spellStart"/>
      <w:r w:rsidR="00E453F7" w:rsidRPr="008027F4">
        <w:rPr>
          <w:rFonts w:ascii="Times New Roman" w:hAnsi="Times New Roman" w:cs="Times New Roman"/>
        </w:rPr>
        <w:t>methacrylate</w:t>
      </w:r>
      <w:proofErr w:type="spellEnd"/>
      <w:r w:rsidR="00E453F7" w:rsidRPr="008027F4">
        <w:rPr>
          <w:rFonts w:ascii="Times New Roman" w:hAnsi="Times New Roman" w:cs="Times New Roman"/>
        </w:rPr>
        <w:t xml:space="preserve"> (PMMA),</w:t>
      </w:r>
      <w:r w:rsidR="00892C14" w:rsidRPr="008027F4">
        <w:rPr>
          <w:rFonts w:ascii="Times New Roman" w:hAnsi="Times New Roman" w:cs="Times New Roman"/>
        </w:rPr>
        <w:t xml:space="preserve"> </w:t>
      </w:r>
      <w:ins w:id="118" w:author="ELJ" w:date="2010-10-21T10:39:00Z">
        <w:r w:rsidR="005B34E9">
          <w:rPr>
            <w:rFonts w:ascii="Times New Roman" w:hAnsi="Times New Roman" w:cs="Times New Roman"/>
          </w:rPr>
          <w:t>p</w:t>
        </w:r>
      </w:ins>
      <w:del w:id="119" w:author="ELJ" w:date="2010-10-21T10:39:00Z">
        <w:r w:rsidR="00892C14" w:rsidRPr="008027F4" w:rsidDel="005B34E9">
          <w:rPr>
            <w:rFonts w:ascii="Times New Roman" w:hAnsi="Times New Roman" w:cs="Times New Roman"/>
          </w:rPr>
          <w:delText>P</w:delText>
        </w:r>
      </w:del>
      <w:r w:rsidR="00892C14" w:rsidRPr="008027F4">
        <w:rPr>
          <w:rFonts w:ascii="Times New Roman" w:hAnsi="Times New Roman" w:cs="Times New Roman"/>
        </w:rPr>
        <w:t xml:space="preserve">olycarbonate (PC), </w:t>
      </w:r>
      <w:ins w:id="120" w:author="ELJ" w:date="2010-10-21T10:39:00Z">
        <w:r w:rsidR="005B34E9">
          <w:rPr>
            <w:rFonts w:ascii="Times New Roman" w:hAnsi="Times New Roman" w:cs="Times New Roman"/>
          </w:rPr>
          <w:t>p</w:t>
        </w:r>
      </w:ins>
      <w:del w:id="121" w:author="ELJ" w:date="2010-10-21T10:39:00Z">
        <w:r w:rsidR="00892C14" w:rsidRPr="008027F4" w:rsidDel="005B34E9">
          <w:rPr>
            <w:rFonts w:ascii="Times New Roman" w:hAnsi="Times New Roman" w:cs="Times New Roman"/>
          </w:rPr>
          <w:delText>P</w:delText>
        </w:r>
      </w:del>
      <w:r w:rsidR="00892C14" w:rsidRPr="008027F4">
        <w:rPr>
          <w:rFonts w:ascii="Times New Roman" w:hAnsi="Times New Roman" w:cs="Times New Roman"/>
        </w:rPr>
        <w:t xml:space="preserve">olyvinyl chloride (PVC) and </w:t>
      </w:r>
      <w:ins w:id="122" w:author="ELJ" w:date="2010-10-21T10:40:00Z">
        <w:r w:rsidR="005B34E9">
          <w:rPr>
            <w:rFonts w:ascii="Times New Roman" w:hAnsi="Times New Roman" w:cs="Times New Roman"/>
          </w:rPr>
          <w:t>h</w:t>
        </w:r>
      </w:ins>
      <w:del w:id="123" w:author="ELJ" w:date="2010-10-21T10:39:00Z">
        <w:r w:rsidR="00892C14" w:rsidRPr="008027F4" w:rsidDel="005B34E9">
          <w:rPr>
            <w:rFonts w:ascii="Times New Roman" w:hAnsi="Times New Roman" w:cs="Times New Roman"/>
          </w:rPr>
          <w:delText>H</w:delText>
        </w:r>
      </w:del>
      <w:r w:rsidR="00892C14" w:rsidRPr="008027F4">
        <w:rPr>
          <w:rFonts w:ascii="Times New Roman" w:hAnsi="Times New Roman" w:cs="Times New Roman"/>
        </w:rPr>
        <w:t xml:space="preserve">igh </w:t>
      </w:r>
      <w:ins w:id="124" w:author="ELJ" w:date="2010-10-21T10:40:00Z">
        <w:r w:rsidR="005B34E9">
          <w:rPr>
            <w:rFonts w:ascii="Times New Roman" w:hAnsi="Times New Roman" w:cs="Times New Roman"/>
          </w:rPr>
          <w:t>i</w:t>
        </w:r>
      </w:ins>
      <w:del w:id="125" w:author="ELJ" w:date="2010-10-21T10:40:00Z">
        <w:r w:rsidR="00892C14" w:rsidRPr="008027F4" w:rsidDel="005B34E9">
          <w:rPr>
            <w:rFonts w:ascii="Times New Roman" w:hAnsi="Times New Roman" w:cs="Times New Roman"/>
          </w:rPr>
          <w:delText>I</w:delText>
        </w:r>
      </w:del>
      <w:r w:rsidR="00892C14" w:rsidRPr="008027F4">
        <w:rPr>
          <w:rFonts w:ascii="Times New Roman" w:hAnsi="Times New Roman" w:cs="Times New Roman"/>
        </w:rPr>
        <w:t xml:space="preserve">mpact </w:t>
      </w:r>
      <w:ins w:id="126" w:author="ELJ" w:date="2010-10-21T10:40:00Z">
        <w:r w:rsidR="005B34E9">
          <w:rPr>
            <w:rFonts w:ascii="Times New Roman" w:hAnsi="Times New Roman" w:cs="Times New Roman"/>
          </w:rPr>
          <w:t>p</w:t>
        </w:r>
      </w:ins>
      <w:del w:id="127" w:author="ELJ" w:date="2010-10-21T10:40:00Z">
        <w:r w:rsidR="00892C14" w:rsidRPr="008027F4" w:rsidDel="005B34E9">
          <w:rPr>
            <w:rFonts w:ascii="Times New Roman" w:hAnsi="Times New Roman" w:cs="Times New Roman"/>
          </w:rPr>
          <w:delText>P</w:delText>
        </w:r>
      </w:del>
      <w:r w:rsidR="00892C14" w:rsidRPr="008027F4">
        <w:rPr>
          <w:rFonts w:ascii="Times New Roman" w:hAnsi="Times New Roman" w:cs="Times New Roman"/>
        </w:rPr>
        <w:t>olystyrene (HIPS)</w:t>
      </w:r>
      <w:r w:rsidR="00E453F7" w:rsidRPr="008027F4">
        <w:rPr>
          <w:rFonts w:ascii="Times New Roman" w:hAnsi="Times New Roman" w:cs="Times New Roman"/>
        </w:rPr>
        <w:t>.</w:t>
      </w:r>
      <w:r w:rsidR="00BC0CB9" w:rsidRPr="008027F4">
        <w:rPr>
          <w:rFonts w:ascii="Times New Roman" w:hAnsi="Times New Roman" w:cs="Times New Roman"/>
        </w:rPr>
        <w:t xml:space="preserve"> The physical dimensions of the six samples were </w:t>
      </w:r>
      <w:del w:id="128" w:author="ELJ" w:date="2010-10-21T10:40:00Z">
        <w:r w:rsidR="00BC0CB9" w:rsidRPr="008027F4" w:rsidDel="005B34E9">
          <w:rPr>
            <w:rFonts w:ascii="Times New Roman" w:hAnsi="Times New Roman" w:cs="Times New Roman"/>
          </w:rPr>
          <w:delText>taken by a dial</w:delText>
        </w:r>
      </w:del>
      <w:ins w:id="129" w:author="ELJ" w:date="2010-10-21T10:40:00Z">
        <w:r w:rsidR="005B34E9">
          <w:rPr>
            <w:rFonts w:ascii="Times New Roman" w:hAnsi="Times New Roman" w:cs="Times New Roman"/>
          </w:rPr>
          <w:t>measured with</w:t>
        </w:r>
      </w:ins>
      <w:r w:rsidR="00BC0CB9" w:rsidRPr="008027F4">
        <w:rPr>
          <w:rFonts w:ascii="Times New Roman" w:hAnsi="Times New Roman" w:cs="Times New Roman"/>
        </w:rPr>
        <w:t xml:space="preserve"> caliper</w:t>
      </w:r>
      <w:del w:id="130" w:author="ELJ" w:date="2010-10-21T10:40:00Z">
        <w:r w:rsidR="00BC0CB9" w:rsidRPr="008027F4" w:rsidDel="005B34E9">
          <w:rPr>
            <w:rFonts w:ascii="Times New Roman" w:hAnsi="Times New Roman" w:cs="Times New Roman"/>
          </w:rPr>
          <w:delText xml:space="preserve"> and </w:delText>
        </w:r>
        <w:r w:rsidR="00BC0CB9" w:rsidRPr="008027F4" w:rsidDel="005B34E9">
          <w:rPr>
            <w:rFonts w:ascii="Times New Roman" w:hAnsi="Times New Roman" w:cs="Times New Roman"/>
          </w:rPr>
          <w:lastRenderedPageBreak/>
          <w:delText>results represented in millimeters (mm) of length</w:delText>
        </w:r>
      </w:del>
      <w:r w:rsidR="00BC0CB9" w:rsidRPr="008027F4">
        <w:rPr>
          <w:rFonts w:ascii="Times New Roman" w:hAnsi="Times New Roman" w:cs="Times New Roman"/>
        </w:rPr>
        <w:t xml:space="preserve">. We then repeated the measurements after the samples had </w:t>
      </w:r>
      <w:r w:rsidR="00BC0CB9" w:rsidRPr="008027F4">
        <w:rPr>
          <w:rFonts w:ascii="Times New Roman" w:hAnsi="Times New Roman" w:cs="Times New Roman"/>
        </w:rPr>
        <w:lastRenderedPageBreak/>
        <w:t>been subjected to tensile testing.</w:t>
      </w:r>
    </w:p>
    <w:p w:rsidR="007F36DF" w:rsidRDefault="007F36DF" w:rsidP="007F36DF">
      <w:pPr>
        <w:contextualSpacing/>
        <w:rPr>
          <w:rFonts w:ascii="Times New Roman" w:hAnsi="Times New Roman" w:cs="Times New Roman"/>
        </w:rPr>
        <w:sectPr w:rsidR="007F36DF" w:rsidSect="007F36DF">
          <w:type w:val="continuous"/>
          <w:pgSz w:w="12240" w:h="15840"/>
          <w:pgMar w:top="720" w:right="720" w:bottom="720" w:left="720" w:header="720" w:footer="720" w:gutter="0"/>
          <w:cols w:num="2" w:space="720"/>
          <w:docGrid w:linePitch="360"/>
        </w:sectPr>
      </w:pPr>
    </w:p>
    <w:p w:rsidR="007F36DF" w:rsidRPr="008027F4" w:rsidRDefault="007F36DF" w:rsidP="007F36DF">
      <w:pPr>
        <w:contextualSpacing/>
        <w:rPr>
          <w:rFonts w:ascii="Times New Roman" w:hAnsi="Times New Roman" w:cs="Times New Roman"/>
        </w:rPr>
      </w:pPr>
    </w:p>
    <w:p w:rsidR="008027F4" w:rsidRDefault="008027F4" w:rsidP="007F36DF">
      <w:pPr>
        <w:contextualSpacing/>
        <w:rPr>
          <w:rFonts w:ascii="Times New Roman" w:hAnsi="Times New Roman" w:cs="Times New Roman"/>
        </w:rPr>
      </w:pPr>
    </w:p>
    <w:p w:rsidR="007F36DF" w:rsidDel="008838DD" w:rsidRDefault="007F36DF" w:rsidP="007F36DF">
      <w:pPr>
        <w:contextualSpacing/>
        <w:rPr>
          <w:del w:id="131" w:author="ELJ" w:date="2010-10-20T16:56:00Z"/>
          <w:rFonts w:ascii="Times New Roman" w:hAnsi="Times New Roman" w:cs="Times New Roman"/>
        </w:rPr>
      </w:pPr>
    </w:p>
    <w:p w:rsidR="007F36DF" w:rsidDel="008838DD" w:rsidRDefault="007F36DF" w:rsidP="007F36DF">
      <w:pPr>
        <w:contextualSpacing/>
        <w:rPr>
          <w:del w:id="132" w:author="ELJ" w:date="2010-10-20T16:56:00Z"/>
          <w:rFonts w:ascii="Times New Roman" w:hAnsi="Times New Roman" w:cs="Times New Roman"/>
        </w:rPr>
      </w:pPr>
    </w:p>
    <w:p w:rsidR="007F36DF" w:rsidDel="008838DD" w:rsidRDefault="007F36DF" w:rsidP="007F36DF">
      <w:pPr>
        <w:contextualSpacing/>
        <w:rPr>
          <w:del w:id="133" w:author="ELJ" w:date="2010-10-20T16:56:00Z"/>
          <w:rFonts w:ascii="Times New Roman" w:hAnsi="Times New Roman" w:cs="Times New Roman"/>
        </w:rPr>
      </w:pPr>
    </w:p>
    <w:p w:rsidR="007F36DF" w:rsidDel="008838DD" w:rsidRDefault="007F36DF" w:rsidP="007F36DF">
      <w:pPr>
        <w:contextualSpacing/>
        <w:rPr>
          <w:del w:id="134" w:author="ELJ" w:date="2010-10-20T16:56:00Z"/>
          <w:rFonts w:ascii="Times New Roman" w:hAnsi="Times New Roman" w:cs="Times New Roman"/>
        </w:rPr>
      </w:pPr>
    </w:p>
    <w:p w:rsidR="007F36DF" w:rsidDel="008838DD" w:rsidRDefault="007F36DF" w:rsidP="007F36DF">
      <w:pPr>
        <w:contextualSpacing/>
        <w:rPr>
          <w:del w:id="135" w:author="ELJ" w:date="2010-10-20T16:56:00Z"/>
          <w:rFonts w:ascii="Times New Roman" w:hAnsi="Times New Roman" w:cs="Times New Roman"/>
        </w:rPr>
      </w:pPr>
    </w:p>
    <w:p w:rsidR="007F36DF" w:rsidRPr="008027F4" w:rsidDel="008838DD" w:rsidRDefault="007F36DF" w:rsidP="007F36DF">
      <w:pPr>
        <w:contextualSpacing/>
        <w:rPr>
          <w:del w:id="136" w:author="ELJ" w:date="2010-10-20T16:56:00Z"/>
          <w:rFonts w:ascii="Times New Roman" w:hAnsi="Times New Roman" w:cs="Times New Roman"/>
        </w:rPr>
      </w:pPr>
    </w:p>
    <w:p w:rsidR="008027F4" w:rsidRDefault="008027F4" w:rsidP="007F36DF">
      <w:pPr>
        <w:contextualSpacing/>
        <w:rPr>
          <w:rFonts w:ascii="Times New Roman" w:hAnsi="Times New Roman" w:cs="Times New Roman"/>
          <w:b/>
        </w:rPr>
      </w:pPr>
      <w:r w:rsidRPr="007F36DF">
        <w:rPr>
          <w:rFonts w:ascii="Times New Roman" w:hAnsi="Times New Roman" w:cs="Times New Roman"/>
          <w:b/>
        </w:rPr>
        <w:t>Result:-</w:t>
      </w:r>
    </w:p>
    <w:p w:rsidR="007F36DF" w:rsidRPr="007F36DF" w:rsidRDefault="007F36DF" w:rsidP="007F36DF">
      <w:pPr>
        <w:contextualSpacing/>
        <w:rPr>
          <w:rFonts w:ascii="Times New Roman" w:hAnsi="Times New Roman" w:cs="Times New Roman"/>
          <w:b/>
        </w:rPr>
      </w:pPr>
    </w:p>
    <w:p w:rsidR="008027F4" w:rsidRPr="008027F4" w:rsidRDefault="008027F4" w:rsidP="007F36DF">
      <w:pPr>
        <w:contextualSpacing/>
        <w:jc w:val="center"/>
        <w:rPr>
          <w:rFonts w:ascii="Times New Roman" w:hAnsi="Times New Roman" w:cs="Times New Roman"/>
        </w:rPr>
      </w:pPr>
      <w:r w:rsidRPr="008027F4">
        <w:rPr>
          <w:rFonts w:ascii="Times New Roman" w:hAnsi="Times New Roman" w:cs="Times New Roman"/>
          <w:noProof/>
        </w:rPr>
        <w:drawing>
          <wp:inline distT="0" distB="0" distL="0" distR="0">
            <wp:extent cx="5943600" cy="3235325"/>
            <wp:effectExtent l="19050" t="0" r="1905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27F4" w:rsidRDefault="008027F4" w:rsidP="007F36DF">
      <w:pPr>
        <w:contextualSpacing/>
        <w:jc w:val="center"/>
        <w:rPr>
          <w:rFonts w:ascii="Times New Roman" w:hAnsi="Times New Roman" w:cs="Times New Roman"/>
          <w:sz w:val="20"/>
          <w:szCs w:val="20"/>
        </w:rPr>
      </w:pPr>
      <w:proofErr w:type="gramStart"/>
      <w:r w:rsidRPr="008027F4">
        <w:rPr>
          <w:rFonts w:ascii="Times New Roman" w:hAnsi="Times New Roman" w:cs="Times New Roman"/>
          <w:b/>
          <w:sz w:val="20"/>
          <w:szCs w:val="20"/>
        </w:rPr>
        <w:t>Figure 1.</w:t>
      </w:r>
      <w:proofErr w:type="gramEnd"/>
      <w:r w:rsidRPr="008027F4">
        <w:rPr>
          <w:rFonts w:ascii="Times New Roman" w:hAnsi="Times New Roman" w:cs="Times New Roman"/>
          <w:b/>
          <w:sz w:val="20"/>
          <w:szCs w:val="20"/>
        </w:rPr>
        <w:t xml:space="preserve"> </w:t>
      </w:r>
      <w:proofErr w:type="gramStart"/>
      <w:r w:rsidRPr="008027F4">
        <w:rPr>
          <w:rFonts w:ascii="Times New Roman" w:hAnsi="Times New Roman" w:cs="Times New Roman"/>
          <w:sz w:val="20"/>
          <w:szCs w:val="20"/>
        </w:rPr>
        <w:t xml:space="preserve">Impact </w:t>
      </w:r>
      <w:ins w:id="137" w:author="ELJ" w:date="2010-10-21T10:41:00Z">
        <w:r w:rsidR="005B34E9">
          <w:rPr>
            <w:rFonts w:ascii="Times New Roman" w:hAnsi="Times New Roman" w:cs="Times New Roman"/>
            <w:sz w:val="20"/>
            <w:szCs w:val="20"/>
          </w:rPr>
          <w:t>e</w:t>
        </w:r>
      </w:ins>
      <w:del w:id="138" w:author="ELJ" w:date="2010-10-21T10:41:00Z">
        <w:r w:rsidRPr="008027F4" w:rsidDel="005B34E9">
          <w:rPr>
            <w:rFonts w:ascii="Times New Roman" w:hAnsi="Times New Roman" w:cs="Times New Roman"/>
            <w:sz w:val="20"/>
            <w:szCs w:val="20"/>
          </w:rPr>
          <w:delText>E</w:delText>
        </w:r>
      </w:del>
      <w:r w:rsidRPr="008027F4">
        <w:rPr>
          <w:rFonts w:ascii="Times New Roman" w:hAnsi="Times New Roman" w:cs="Times New Roman"/>
          <w:sz w:val="20"/>
          <w:szCs w:val="20"/>
        </w:rPr>
        <w:t xml:space="preserve">nergy </w:t>
      </w:r>
      <w:ins w:id="139" w:author="ELJ" w:date="2010-10-21T10:40:00Z">
        <w:r w:rsidR="005B34E9" w:rsidRPr="008027F4">
          <w:rPr>
            <w:rFonts w:ascii="Times New Roman" w:hAnsi="Times New Roman" w:cs="Times New Roman"/>
            <w:sz w:val="20"/>
            <w:szCs w:val="20"/>
          </w:rPr>
          <w:t xml:space="preserve">of HIPS </w:t>
        </w:r>
      </w:ins>
      <w:r w:rsidRPr="008027F4">
        <w:rPr>
          <w:rFonts w:ascii="Times New Roman" w:hAnsi="Times New Roman" w:cs="Times New Roman"/>
          <w:sz w:val="20"/>
          <w:szCs w:val="20"/>
        </w:rPr>
        <w:t xml:space="preserve">vs. </w:t>
      </w:r>
      <w:ins w:id="140" w:author="ELJ" w:date="2010-10-21T10:41:00Z">
        <w:r w:rsidR="005B34E9">
          <w:rPr>
            <w:rFonts w:ascii="Times New Roman" w:hAnsi="Times New Roman" w:cs="Times New Roman"/>
            <w:sz w:val="20"/>
            <w:szCs w:val="20"/>
          </w:rPr>
          <w:t>t</w:t>
        </w:r>
      </w:ins>
      <w:del w:id="141" w:author="ELJ" w:date="2010-10-21T10:41:00Z">
        <w:r w:rsidRPr="008027F4" w:rsidDel="005B34E9">
          <w:rPr>
            <w:rFonts w:ascii="Times New Roman" w:hAnsi="Times New Roman" w:cs="Times New Roman"/>
            <w:sz w:val="20"/>
            <w:szCs w:val="20"/>
          </w:rPr>
          <w:delText>T</w:delText>
        </w:r>
      </w:del>
      <w:r w:rsidRPr="008027F4">
        <w:rPr>
          <w:rFonts w:ascii="Times New Roman" w:hAnsi="Times New Roman" w:cs="Times New Roman"/>
          <w:sz w:val="20"/>
          <w:szCs w:val="20"/>
        </w:rPr>
        <w:t>emperature</w:t>
      </w:r>
      <w:del w:id="142" w:author="ELJ" w:date="2010-10-21T10:40:00Z">
        <w:r w:rsidRPr="008027F4" w:rsidDel="005B34E9">
          <w:rPr>
            <w:rFonts w:ascii="Times New Roman" w:hAnsi="Times New Roman" w:cs="Times New Roman"/>
            <w:sz w:val="20"/>
            <w:szCs w:val="20"/>
          </w:rPr>
          <w:delText xml:space="preserve"> of HIPS</w:delText>
        </w:r>
      </w:del>
      <w:r w:rsidRPr="008027F4">
        <w:rPr>
          <w:rFonts w:ascii="Times New Roman" w:hAnsi="Times New Roman" w:cs="Times New Roman"/>
          <w:sz w:val="20"/>
          <w:szCs w:val="20"/>
        </w:rPr>
        <w:t>.</w:t>
      </w:r>
      <w:proofErr w:type="gramEnd"/>
      <w:r w:rsidRPr="008027F4">
        <w:rPr>
          <w:rFonts w:ascii="Times New Roman" w:hAnsi="Times New Roman" w:cs="Times New Roman"/>
          <w:sz w:val="20"/>
          <w:szCs w:val="20"/>
        </w:rPr>
        <w:t xml:space="preserve"> </w:t>
      </w:r>
      <w:proofErr w:type="gramStart"/>
      <w:r w:rsidRPr="008027F4">
        <w:rPr>
          <w:rFonts w:ascii="Times New Roman" w:hAnsi="Times New Roman" w:cs="Times New Roman"/>
          <w:sz w:val="20"/>
          <w:szCs w:val="20"/>
        </w:rPr>
        <w:t xml:space="preserve">Error </w:t>
      </w:r>
      <w:ins w:id="143" w:author="ELJ" w:date="2010-10-21T10:41:00Z">
        <w:r w:rsidR="005B34E9">
          <w:rPr>
            <w:rFonts w:ascii="Times New Roman" w:hAnsi="Times New Roman" w:cs="Times New Roman"/>
            <w:sz w:val="20"/>
            <w:szCs w:val="20"/>
          </w:rPr>
          <w:t>b</w:t>
        </w:r>
      </w:ins>
      <w:del w:id="144" w:author="ELJ" w:date="2010-10-21T10:41:00Z">
        <w:r w:rsidRPr="008027F4" w:rsidDel="005B34E9">
          <w:rPr>
            <w:rFonts w:ascii="Times New Roman" w:hAnsi="Times New Roman" w:cs="Times New Roman"/>
            <w:sz w:val="20"/>
            <w:szCs w:val="20"/>
          </w:rPr>
          <w:delText>B</w:delText>
        </w:r>
      </w:del>
      <w:r w:rsidRPr="008027F4">
        <w:rPr>
          <w:rFonts w:ascii="Times New Roman" w:hAnsi="Times New Roman" w:cs="Times New Roman"/>
          <w:sz w:val="20"/>
          <w:szCs w:val="20"/>
        </w:rPr>
        <w:t xml:space="preserve">ars </w:t>
      </w:r>
      <w:ins w:id="145" w:author="ELJ" w:date="2010-10-21T10:41:00Z">
        <w:r w:rsidR="005B34E9">
          <w:rPr>
            <w:rFonts w:ascii="Times New Roman" w:hAnsi="Times New Roman" w:cs="Times New Roman"/>
            <w:sz w:val="20"/>
            <w:szCs w:val="20"/>
          </w:rPr>
          <w:t>i</w:t>
        </w:r>
      </w:ins>
      <w:del w:id="146" w:author="ELJ" w:date="2010-10-21T10:41:00Z">
        <w:r w:rsidRPr="008027F4" w:rsidDel="005B34E9">
          <w:rPr>
            <w:rFonts w:ascii="Times New Roman" w:hAnsi="Times New Roman" w:cs="Times New Roman"/>
            <w:sz w:val="20"/>
            <w:szCs w:val="20"/>
          </w:rPr>
          <w:delText>I</w:delText>
        </w:r>
      </w:del>
      <w:r w:rsidRPr="008027F4">
        <w:rPr>
          <w:rFonts w:ascii="Times New Roman" w:hAnsi="Times New Roman" w:cs="Times New Roman"/>
          <w:sz w:val="20"/>
          <w:szCs w:val="20"/>
        </w:rPr>
        <w:t xml:space="preserve">ndicate </w:t>
      </w:r>
      <w:del w:id="147" w:author="ELJ" w:date="2010-10-21T10:41:00Z">
        <w:r w:rsidRPr="008027F4" w:rsidDel="005B34E9">
          <w:rPr>
            <w:rFonts w:ascii="Times New Roman" w:hAnsi="Times New Roman" w:cs="Times New Roman"/>
            <w:sz w:val="20"/>
            <w:szCs w:val="20"/>
          </w:rPr>
          <w:delText>R</w:delText>
        </w:r>
      </w:del>
      <w:ins w:id="148" w:author="ELJ" w:date="2010-10-21T10:41:00Z">
        <w:r w:rsidR="005B34E9">
          <w:rPr>
            <w:rFonts w:ascii="Times New Roman" w:hAnsi="Times New Roman" w:cs="Times New Roman"/>
            <w:sz w:val="20"/>
            <w:szCs w:val="20"/>
          </w:rPr>
          <w:t>r</w:t>
        </w:r>
      </w:ins>
      <w:r w:rsidRPr="008027F4">
        <w:rPr>
          <w:rFonts w:ascii="Times New Roman" w:hAnsi="Times New Roman" w:cs="Times New Roman"/>
          <w:sz w:val="20"/>
          <w:szCs w:val="20"/>
        </w:rPr>
        <w:t xml:space="preserve">ange of </w:t>
      </w:r>
      <w:ins w:id="149" w:author="ELJ" w:date="2010-10-21T10:41:00Z">
        <w:r w:rsidR="005B34E9">
          <w:rPr>
            <w:rFonts w:ascii="Times New Roman" w:hAnsi="Times New Roman" w:cs="Times New Roman"/>
            <w:sz w:val="20"/>
            <w:szCs w:val="20"/>
          </w:rPr>
          <w:t>t</w:t>
        </w:r>
      </w:ins>
      <w:del w:id="150" w:author="ELJ" w:date="2010-10-21T10:41:00Z">
        <w:r w:rsidRPr="008027F4" w:rsidDel="005B34E9">
          <w:rPr>
            <w:rFonts w:ascii="Times New Roman" w:hAnsi="Times New Roman" w:cs="Times New Roman"/>
            <w:sz w:val="20"/>
            <w:szCs w:val="20"/>
          </w:rPr>
          <w:delText>T</w:delText>
        </w:r>
      </w:del>
      <w:r w:rsidRPr="008027F4">
        <w:rPr>
          <w:rFonts w:ascii="Times New Roman" w:hAnsi="Times New Roman" w:cs="Times New Roman"/>
          <w:sz w:val="20"/>
          <w:szCs w:val="20"/>
        </w:rPr>
        <w:t xml:space="preserve">hree </w:t>
      </w:r>
      <w:ins w:id="151" w:author="ELJ" w:date="2010-10-21T10:41:00Z">
        <w:r w:rsidR="005B34E9">
          <w:rPr>
            <w:rFonts w:ascii="Times New Roman" w:hAnsi="Times New Roman" w:cs="Times New Roman"/>
            <w:sz w:val="20"/>
            <w:szCs w:val="20"/>
          </w:rPr>
          <w:t>m</w:t>
        </w:r>
      </w:ins>
      <w:del w:id="152" w:author="ELJ" w:date="2010-10-21T10:41:00Z">
        <w:r w:rsidRPr="008027F4" w:rsidDel="005B34E9">
          <w:rPr>
            <w:rFonts w:ascii="Times New Roman" w:hAnsi="Times New Roman" w:cs="Times New Roman"/>
            <w:sz w:val="20"/>
            <w:szCs w:val="20"/>
          </w:rPr>
          <w:delText>M</w:delText>
        </w:r>
      </w:del>
      <w:r w:rsidRPr="008027F4">
        <w:rPr>
          <w:rFonts w:ascii="Times New Roman" w:hAnsi="Times New Roman" w:cs="Times New Roman"/>
          <w:sz w:val="20"/>
          <w:szCs w:val="20"/>
        </w:rPr>
        <w:t>easurement</w:t>
      </w:r>
      <w:ins w:id="153" w:author="ELJ" w:date="2010-10-21T10:41:00Z">
        <w:r w:rsidR="005B34E9">
          <w:rPr>
            <w:rFonts w:ascii="Times New Roman" w:hAnsi="Times New Roman" w:cs="Times New Roman"/>
            <w:sz w:val="20"/>
            <w:szCs w:val="20"/>
          </w:rPr>
          <w:t>s.</w:t>
        </w:r>
      </w:ins>
      <w:proofErr w:type="gramEnd"/>
    </w:p>
    <w:p w:rsidR="007F36DF" w:rsidRDefault="007F36DF" w:rsidP="007F36DF">
      <w:pPr>
        <w:contextualSpacing/>
        <w:jc w:val="center"/>
        <w:rPr>
          <w:rFonts w:ascii="Times New Roman" w:hAnsi="Times New Roman" w:cs="Times New Roman"/>
          <w:sz w:val="20"/>
          <w:szCs w:val="20"/>
        </w:rPr>
      </w:pPr>
    </w:p>
    <w:p w:rsidR="007F36DF" w:rsidRPr="008027F4" w:rsidRDefault="007F36DF" w:rsidP="007F36DF">
      <w:pPr>
        <w:contextualSpacing/>
        <w:jc w:val="center"/>
        <w:rPr>
          <w:rFonts w:ascii="Times New Roman" w:hAnsi="Times New Roman" w:cs="Times New Roman"/>
          <w:sz w:val="20"/>
          <w:szCs w:val="20"/>
        </w:rPr>
      </w:pPr>
    </w:p>
    <w:p w:rsidR="008027F4" w:rsidRPr="008027F4" w:rsidRDefault="008027F4" w:rsidP="007F36DF">
      <w:pPr>
        <w:contextualSpacing/>
        <w:rPr>
          <w:rFonts w:ascii="Times New Roman" w:hAnsi="Times New Roman" w:cs="Times New Roman"/>
        </w:rPr>
      </w:pPr>
    </w:p>
    <w:p w:rsidR="008027F4" w:rsidRPr="008027F4" w:rsidRDefault="008027F4" w:rsidP="007F36DF">
      <w:pPr>
        <w:contextualSpacing/>
        <w:jc w:val="center"/>
        <w:rPr>
          <w:rFonts w:ascii="Times New Roman" w:hAnsi="Times New Roman" w:cs="Times New Roman"/>
        </w:rPr>
      </w:pPr>
      <w:r w:rsidRPr="008027F4">
        <w:rPr>
          <w:rFonts w:ascii="Times New Roman" w:hAnsi="Times New Roman" w:cs="Times New Roman"/>
          <w:noProof/>
        </w:rPr>
        <w:lastRenderedPageBreak/>
        <w:drawing>
          <wp:inline distT="0" distB="0" distL="0" distR="0">
            <wp:extent cx="5943600" cy="3235960"/>
            <wp:effectExtent l="19050" t="0" r="1905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27F4" w:rsidRDefault="008027F4" w:rsidP="007F36DF">
      <w:pPr>
        <w:contextualSpacing/>
        <w:jc w:val="center"/>
        <w:rPr>
          <w:rFonts w:ascii="Times New Roman" w:hAnsi="Times New Roman" w:cs="Times New Roman"/>
        </w:rPr>
      </w:pPr>
      <w:proofErr w:type="gramStart"/>
      <w:r w:rsidRPr="008027F4">
        <w:rPr>
          <w:rFonts w:ascii="Times New Roman" w:hAnsi="Times New Roman" w:cs="Times New Roman"/>
          <w:b/>
          <w:sz w:val="20"/>
          <w:szCs w:val="20"/>
        </w:rPr>
        <w:t>Figure 2.</w:t>
      </w:r>
      <w:proofErr w:type="gramEnd"/>
      <w:r w:rsidRPr="008027F4">
        <w:rPr>
          <w:rFonts w:ascii="Times New Roman" w:hAnsi="Times New Roman" w:cs="Times New Roman"/>
          <w:sz w:val="20"/>
          <w:szCs w:val="20"/>
        </w:rPr>
        <w:t xml:space="preserve"> Engineering stress-engineering strain curve for each specimen tested.</w:t>
      </w:r>
      <w:r w:rsidR="00724694" w:rsidRPr="00724694">
        <w:rPr>
          <w:rFonts w:ascii="Times New Roman" w:hAnsi="Times New Roman" w:cs="Times New Roman"/>
        </w:rPr>
        <w:t xml:space="preserve"> </w:t>
      </w:r>
    </w:p>
    <w:p w:rsidR="00724694" w:rsidRPr="00724694" w:rsidRDefault="00724694" w:rsidP="007F36DF">
      <w:pPr>
        <w:contextualSpacing/>
        <w:jc w:val="center"/>
        <w:rPr>
          <w:rFonts w:ascii="Times New Roman" w:hAnsi="Times New Roman" w:cs="Times New Roman"/>
          <w:sz w:val="20"/>
          <w:szCs w:val="20"/>
        </w:rPr>
      </w:pPr>
      <w:r w:rsidRPr="00724694">
        <w:rPr>
          <w:rFonts w:ascii="Times New Roman" w:hAnsi="Times New Roman" w:cs="Times New Roman"/>
          <w:noProof/>
          <w:sz w:val="20"/>
          <w:szCs w:val="20"/>
        </w:rPr>
        <w:drawing>
          <wp:inline distT="0" distB="0" distL="0" distR="0">
            <wp:extent cx="5943600" cy="381381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27F4" w:rsidRPr="008027F4" w:rsidRDefault="008027F4" w:rsidP="007F36DF">
      <w:pPr>
        <w:contextualSpacing/>
        <w:jc w:val="center"/>
        <w:rPr>
          <w:rFonts w:ascii="Times New Roman" w:hAnsi="Times New Roman" w:cs="Times New Roman"/>
          <w:sz w:val="20"/>
          <w:szCs w:val="20"/>
        </w:rPr>
      </w:pPr>
      <w:proofErr w:type="gramStart"/>
      <w:r w:rsidRPr="008027F4">
        <w:rPr>
          <w:rFonts w:ascii="Times New Roman" w:hAnsi="Times New Roman" w:cs="Times New Roman"/>
          <w:b/>
          <w:sz w:val="20"/>
          <w:szCs w:val="20"/>
        </w:rPr>
        <w:t xml:space="preserve">Figure </w:t>
      </w:r>
      <w:commentRangeStart w:id="154"/>
      <w:r w:rsidRPr="008027F4">
        <w:rPr>
          <w:rFonts w:ascii="Times New Roman" w:hAnsi="Times New Roman" w:cs="Times New Roman"/>
          <w:b/>
          <w:sz w:val="20"/>
          <w:szCs w:val="20"/>
        </w:rPr>
        <w:t>3</w:t>
      </w:r>
      <w:commentRangeEnd w:id="154"/>
      <w:r w:rsidR="005B34E9">
        <w:rPr>
          <w:rStyle w:val="CommentReference"/>
        </w:rPr>
        <w:commentReference w:id="154"/>
      </w:r>
      <w:r w:rsidRPr="008027F4">
        <w:rPr>
          <w:rFonts w:ascii="Times New Roman" w:hAnsi="Times New Roman" w:cs="Times New Roman"/>
          <w:b/>
          <w:sz w:val="20"/>
          <w:szCs w:val="20"/>
        </w:rPr>
        <w:t>.</w:t>
      </w:r>
      <w:proofErr w:type="gramEnd"/>
      <w:r w:rsidRPr="008027F4">
        <w:rPr>
          <w:rFonts w:ascii="Times New Roman" w:hAnsi="Times New Roman" w:cs="Times New Roman"/>
          <w:sz w:val="20"/>
          <w:szCs w:val="20"/>
        </w:rPr>
        <w:t xml:space="preserve"> Expanded view of the elastic regions for each specimen tested. The linear equations are the linear trend line of each specimen.</w:t>
      </w:r>
    </w:p>
    <w:p w:rsidR="000B65A1" w:rsidRDefault="000B65A1" w:rsidP="007F36DF">
      <w:pPr>
        <w:contextualSpacing/>
        <w:rPr>
          <w:rFonts w:ascii="Times New Roman" w:hAnsi="Times New Roman" w:cs="Times New Roman"/>
        </w:rPr>
      </w:pPr>
    </w:p>
    <w:p w:rsidR="007F36DF" w:rsidRPr="008027F4" w:rsidRDefault="007F36DF" w:rsidP="007F36DF">
      <w:pPr>
        <w:contextualSpacing/>
        <w:rPr>
          <w:rFonts w:ascii="Times New Roman" w:hAnsi="Times New Roman" w:cs="Times New Roman"/>
        </w:rPr>
      </w:pPr>
    </w:p>
    <w:p w:rsidR="007F36DF" w:rsidRDefault="007F36DF" w:rsidP="007F36DF">
      <w:pPr>
        <w:contextualSpacing/>
        <w:jc w:val="both"/>
        <w:rPr>
          <w:rFonts w:ascii="Times New Roman" w:hAnsi="Times New Roman" w:cs="Times New Roman"/>
          <w:b/>
        </w:rPr>
        <w:sectPr w:rsidR="007F36DF" w:rsidSect="007F36DF">
          <w:type w:val="continuous"/>
          <w:pgSz w:w="12240" w:h="15840"/>
          <w:pgMar w:top="720" w:right="720" w:bottom="720" w:left="720" w:header="720" w:footer="720" w:gutter="0"/>
          <w:cols w:space="720"/>
          <w:docGrid w:linePitch="360"/>
        </w:sectPr>
      </w:pPr>
    </w:p>
    <w:p w:rsidR="000B65A1" w:rsidRPr="007F36DF" w:rsidRDefault="000B65A1" w:rsidP="007F36DF">
      <w:pPr>
        <w:contextualSpacing/>
        <w:jc w:val="both"/>
        <w:rPr>
          <w:rFonts w:ascii="Times New Roman" w:hAnsi="Times New Roman" w:cs="Times New Roman"/>
          <w:b/>
        </w:rPr>
      </w:pPr>
      <w:r w:rsidRPr="007F36DF">
        <w:rPr>
          <w:rFonts w:ascii="Times New Roman" w:hAnsi="Times New Roman" w:cs="Times New Roman"/>
          <w:b/>
        </w:rPr>
        <w:lastRenderedPageBreak/>
        <w:t>Discussion:-</w:t>
      </w:r>
    </w:p>
    <w:p w:rsidR="000B65A1" w:rsidRPr="008027F4" w:rsidRDefault="002F3BDF" w:rsidP="007F36DF">
      <w:pPr>
        <w:contextualSpacing/>
        <w:jc w:val="both"/>
        <w:rPr>
          <w:rFonts w:ascii="Times New Roman" w:eastAsiaTheme="minorEastAsia" w:hAnsi="Times New Roman" w:cs="Times New Roman"/>
        </w:rPr>
      </w:pPr>
      <w:del w:id="155" w:author="ELJ" w:date="2010-10-21T10:46:00Z">
        <w:r w:rsidRPr="008027F4" w:rsidDel="00FA611E">
          <w:rPr>
            <w:rFonts w:ascii="Times New Roman" w:hAnsi="Times New Roman" w:cs="Times New Roman"/>
          </w:rPr>
          <w:delText>From the result of the first experiment</w:delText>
        </w:r>
      </w:del>
      <w:ins w:id="156" w:author="ELJ" w:date="2010-10-21T10:46:00Z">
        <w:r w:rsidR="00FA611E">
          <w:rPr>
            <w:rFonts w:ascii="Times New Roman" w:hAnsi="Times New Roman" w:cs="Times New Roman"/>
          </w:rPr>
          <w:t xml:space="preserve">Figure 1 </w:t>
        </w:r>
        <w:proofErr w:type="gramStart"/>
        <w:r w:rsidR="00FA611E">
          <w:rPr>
            <w:rFonts w:ascii="Times New Roman" w:hAnsi="Times New Roman" w:cs="Times New Roman"/>
          </w:rPr>
          <w:t>shows</w:t>
        </w:r>
        <w:proofErr w:type="gramEnd"/>
        <w:r w:rsidR="00FA611E">
          <w:rPr>
            <w:rFonts w:ascii="Times New Roman" w:hAnsi="Times New Roman" w:cs="Times New Roman"/>
          </w:rPr>
          <w:t xml:space="preserve"> that</w:t>
        </w:r>
      </w:ins>
      <w:del w:id="157" w:author="ELJ" w:date="2010-10-21T10:46:00Z">
        <w:r w:rsidRPr="008027F4" w:rsidDel="00FA611E">
          <w:rPr>
            <w:rFonts w:ascii="Times New Roman" w:hAnsi="Times New Roman" w:cs="Times New Roman"/>
          </w:rPr>
          <w:delText>,</w:delText>
        </w:r>
      </w:del>
      <w:r w:rsidR="007A0FAD" w:rsidRPr="008027F4">
        <w:rPr>
          <w:rFonts w:ascii="Times New Roman" w:hAnsi="Times New Roman" w:cs="Times New Roman"/>
        </w:rPr>
        <w:t xml:space="preserve"> </w:t>
      </w:r>
      <w:del w:id="158" w:author="ELJ" w:date="2010-10-21T10:42:00Z">
        <w:r w:rsidR="007A0FAD" w:rsidRPr="008027F4" w:rsidDel="005B34E9">
          <w:rPr>
            <w:rFonts w:ascii="Times New Roman" w:hAnsi="Times New Roman" w:cs="Times New Roman"/>
          </w:rPr>
          <w:delText xml:space="preserve">BE and </w:delText>
        </w:r>
        <w:r w:rsidRPr="008027F4" w:rsidDel="005B34E9">
          <w:rPr>
            <w:rFonts w:ascii="Times New Roman" w:hAnsi="Times New Roman" w:cs="Times New Roman"/>
          </w:rPr>
          <w:delText xml:space="preserve"> </w:delText>
        </w:r>
        <m:oMath>
          <m:f>
            <m:fPr>
              <m:ctrlPr>
                <w:rPr>
                  <w:rFonts w:ascii="Cambria Math" w:hAnsi="Times New Roman" w:cs="Times New Roman"/>
                  <w:i/>
                </w:rPr>
              </m:ctrlPr>
            </m:fPr>
            <m:num>
              <m:r>
                <w:rPr>
                  <w:rFonts w:ascii="Cambria Math" w:hAnsi="Cambria Math" w:cs="Times New Roman"/>
                </w:rPr>
                <m:t>△BE</m:t>
              </m:r>
            </m:num>
            <m:den>
              <m:r>
                <w:rPr>
                  <w:rFonts w:ascii="Cambria Math" w:hAnsi="Cambria Math" w:cs="Times New Roman"/>
                </w:rPr>
                <m:t>△T</m:t>
              </m:r>
            </m:den>
          </m:f>
        </m:oMath>
      </w:del>
      <w:ins w:id="159" w:author="ELJ" w:date="2010-10-21T10:43:00Z">
        <w:r w:rsidR="005B34E9">
          <w:rPr>
            <w:rFonts w:ascii="Times New Roman" w:hAnsi="Times New Roman" w:cs="Times New Roman"/>
          </w:rPr>
          <w:t>impact</w:t>
        </w:r>
      </w:ins>
      <w:ins w:id="160" w:author="ELJ" w:date="2010-10-21T10:42:00Z">
        <w:r w:rsidR="005B34E9">
          <w:rPr>
            <w:rFonts w:ascii="Times New Roman" w:hAnsi="Times New Roman" w:cs="Times New Roman"/>
          </w:rPr>
          <w:t xml:space="preserve"> energy</w:t>
        </w:r>
      </w:ins>
      <w:del w:id="161" w:author="ELJ" w:date="2010-10-21T10:46:00Z">
        <w:r w:rsidR="007A0FAD" w:rsidRPr="008027F4" w:rsidDel="00FA611E">
          <w:rPr>
            <w:rFonts w:ascii="Times New Roman" w:eastAsiaTheme="minorEastAsia" w:hAnsi="Times New Roman" w:cs="Times New Roman"/>
          </w:rPr>
          <w:delText xml:space="preserve"> </w:delText>
        </w:r>
      </w:del>
      <w:r w:rsidR="007A0FAD" w:rsidRPr="008027F4">
        <w:rPr>
          <w:rFonts w:ascii="Times New Roman" w:eastAsiaTheme="minorEastAsia" w:hAnsi="Times New Roman" w:cs="Times New Roman"/>
        </w:rPr>
        <w:t xml:space="preserve"> increases as the </w:t>
      </w:r>
      <w:r w:rsidR="007A0FAD" w:rsidRPr="008027F4">
        <w:rPr>
          <w:rFonts w:ascii="Times New Roman" w:eastAsiaTheme="minorEastAsia" w:hAnsi="Times New Roman" w:cs="Times New Roman"/>
        </w:rPr>
        <w:lastRenderedPageBreak/>
        <w:t>temperature increase</w:t>
      </w:r>
      <w:ins w:id="162" w:author="ELJ" w:date="2010-10-21T10:46:00Z">
        <w:r w:rsidR="00FA611E">
          <w:rPr>
            <w:rFonts w:ascii="Times New Roman" w:eastAsiaTheme="minorEastAsia" w:hAnsi="Times New Roman" w:cs="Times New Roman"/>
          </w:rPr>
          <w:t>s</w:t>
        </w:r>
      </w:ins>
      <w:r w:rsidR="007A0FAD" w:rsidRPr="008027F4">
        <w:rPr>
          <w:rFonts w:ascii="Times New Roman" w:eastAsiaTheme="minorEastAsia" w:hAnsi="Times New Roman" w:cs="Times New Roman"/>
        </w:rPr>
        <w:t xml:space="preserve">. </w:t>
      </w:r>
      <w:del w:id="163" w:author="ELJ" w:date="2010-10-21T10:43:00Z">
        <w:r w:rsidR="007A0FAD" w:rsidRPr="008027F4" w:rsidDel="005B34E9">
          <w:rPr>
            <w:rFonts w:ascii="Times New Roman" w:eastAsiaTheme="minorEastAsia" w:hAnsi="Times New Roman" w:cs="Times New Roman"/>
          </w:rPr>
          <w:delText>Thus, the impact energy increases faster as the temperature increase</w:delText>
        </w:r>
        <w:r w:rsidR="00267B61" w:rsidRPr="008027F4" w:rsidDel="005B34E9">
          <w:rPr>
            <w:rFonts w:ascii="Times New Roman" w:eastAsiaTheme="minorEastAsia" w:hAnsi="Times New Roman" w:cs="Times New Roman"/>
          </w:rPr>
          <w:delText>s</w:delText>
        </w:r>
        <w:r w:rsidR="007A0FAD" w:rsidRPr="008027F4" w:rsidDel="005B34E9">
          <w:rPr>
            <w:rFonts w:ascii="Times New Roman" w:eastAsiaTheme="minorEastAsia" w:hAnsi="Times New Roman" w:cs="Times New Roman"/>
          </w:rPr>
          <w:delText xml:space="preserve">. </w:delText>
        </w:r>
      </w:del>
      <w:r w:rsidR="007A0FAD" w:rsidRPr="008027F4">
        <w:rPr>
          <w:rFonts w:ascii="Times New Roman" w:eastAsiaTheme="minorEastAsia" w:hAnsi="Times New Roman" w:cs="Times New Roman"/>
        </w:rPr>
        <w:t xml:space="preserve">From these trends, our best </w:t>
      </w:r>
      <w:r w:rsidR="001558E6">
        <w:rPr>
          <w:rFonts w:ascii="Times New Roman" w:eastAsiaTheme="minorEastAsia" w:hAnsi="Times New Roman" w:cs="Times New Roman"/>
        </w:rPr>
        <w:t>estimation</w:t>
      </w:r>
      <w:r w:rsidR="007A0FAD" w:rsidRPr="008027F4">
        <w:rPr>
          <w:rFonts w:ascii="Times New Roman" w:eastAsiaTheme="minorEastAsia" w:hAnsi="Times New Roman" w:cs="Times New Roman"/>
        </w:rPr>
        <w:t xml:space="preserve"> of the result is</w:t>
      </w:r>
      <w:r w:rsidR="007A0FAD" w:rsidRPr="008027F4">
        <w:rPr>
          <w:rFonts w:ascii="Times New Roman" w:hAnsi="Times New Roman" w:cs="Times New Roman"/>
        </w:rPr>
        <w:t xml:space="preserve"> that impact energy </w:t>
      </w:r>
      <w:r w:rsidR="007A0FAD" w:rsidRPr="008027F4">
        <w:rPr>
          <w:rFonts w:ascii="Times New Roman" w:hAnsi="Times New Roman" w:cs="Times New Roman"/>
        </w:rPr>
        <w:lastRenderedPageBreak/>
        <w:t>(breaking energy) is exponentially related to the temperature.</w:t>
      </w:r>
      <w:r w:rsidR="007A0FAD" w:rsidRPr="008027F4">
        <w:rPr>
          <w:rFonts w:ascii="Times New Roman" w:eastAsiaTheme="minorEastAsia" w:hAnsi="Times New Roman" w:cs="Times New Roman"/>
        </w:rPr>
        <w:t xml:space="preserve"> Also, during the experiment, we can notice that the sample gets softer as </w:t>
      </w:r>
      <w:r w:rsidR="001558E6">
        <w:rPr>
          <w:rFonts w:ascii="Times New Roman" w:eastAsiaTheme="minorEastAsia" w:hAnsi="Times New Roman" w:cs="Times New Roman"/>
        </w:rPr>
        <w:t>its</w:t>
      </w:r>
      <w:r w:rsidR="007A0FAD" w:rsidRPr="008027F4">
        <w:rPr>
          <w:rFonts w:ascii="Times New Roman" w:eastAsiaTheme="minorEastAsia" w:hAnsi="Times New Roman" w:cs="Times New Roman"/>
        </w:rPr>
        <w:t xml:space="preserve"> temperature increases.</w:t>
      </w:r>
    </w:p>
    <w:p w:rsidR="007F36DF" w:rsidRDefault="00696EF4" w:rsidP="007F36DF">
      <w:pPr>
        <w:contextualSpacing/>
        <w:jc w:val="both"/>
        <w:rPr>
          <w:rFonts w:ascii="Times New Roman" w:hAnsi="Times New Roman" w:cs="Times New Roman"/>
        </w:rPr>
      </w:pPr>
      <w:del w:id="164" w:author="ELJ" w:date="2010-10-21T10:46:00Z">
        <w:r w:rsidRPr="008027F4" w:rsidDel="00FA611E">
          <w:rPr>
            <w:rFonts w:ascii="Times New Roman" w:hAnsi="Times New Roman" w:cs="Times New Roman"/>
          </w:rPr>
          <w:delText>In the second experiment, the data graph shows that</w:delText>
        </w:r>
      </w:del>
      <w:ins w:id="165" w:author="ELJ" w:date="2010-10-21T10:46:00Z">
        <w:r w:rsidR="00FA611E">
          <w:rPr>
            <w:rFonts w:ascii="Times New Roman" w:hAnsi="Times New Roman" w:cs="Times New Roman"/>
          </w:rPr>
          <w:t xml:space="preserve">Figure 2, </w:t>
        </w:r>
      </w:ins>
      <w:ins w:id="166" w:author="ELJ" w:date="2010-10-21T10:47:00Z">
        <w:r w:rsidR="00FA611E">
          <w:rPr>
            <w:rFonts w:ascii="Times New Roman" w:hAnsi="Times New Roman" w:cs="Times New Roman"/>
          </w:rPr>
          <w:t>from the tensile testing experiment, shows that</w:t>
        </w:r>
      </w:ins>
      <w:r w:rsidRPr="008027F4">
        <w:rPr>
          <w:rFonts w:ascii="Times New Roman" w:hAnsi="Times New Roman" w:cs="Times New Roman"/>
        </w:rPr>
        <w:t xml:space="preserve"> most material</w:t>
      </w:r>
      <w:ins w:id="167" w:author="ELJ" w:date="2010-10-21T10:47:00Z">
        <w:r w:rsidR="00FA611E">
          <w:rPr>
            <w:rFonts w:ascii="Times New Roman" w:hAnsi="Times New Roman" w:cs="Times New Roman"/>
          </w:rPr>
          <w:t>s</w:t>
        </w:r>
      </w:ins>
      <w:r w:rsidRPr="008027F4">
        <w:rPr>
          <w:rFonts w:ascii="Times New Roman" w:hAnsi="Times New Roman" w:cs="Times New Roman"/>
        </w:rPr>
        <w:t xml:space="preserve"> went up to their maximum stress and then had a dramatic drop on the stress, except Nylon which had its maximum stress just before it broke. This linear elastic period at the beginning is relatively short for all materials. </w:t>
      </w:r>
      <w:r w:rsidR="00267B61" w:rsidRPr="008027F4">
        <w:rPr>
          <w:rFonts w:ascii="Times New Roman" w:hAnsi="Times New Roman" w:cs="Times New Roman"/>
        </w:rPr>
        <w:t>All materials’ stress increase</w:t>
      </w:r>
      <w:ins w:id="168" w:author="ELJ" w:date="2010-10-21T10:47:00Z">
        <w:r w:rsidR="00444ECB">
          <w:rPr>
            <w:rFonts w:ascii="Times New Roman" w:hAnsi="Times New Roman" w:cs="Times New Roman"/>
          </w:rPr>
          <w:t>d</w:t>
        </w:r>
      </w:ins>
      <w:del w:id="169" w:author="ELJ" w:date="2010-10-21T10:47:00Z">
        <w:r w:rsidR="00267B61" w:rsidRPr="008027F4" w:rsidDel="00444ECB">
          <w:rPr>
            <w:rFonts w:ascii="Times New Roman" w:hAnsi="Times New Roman" w:cs="Times New Roman"/>
          </w:rPr>
          <w:delText>s</w:delText>
        </w:r>
      </w:del>
      <w:r w:rsidR="00267B61" w:rsidRPr="008027F4">
        <w:rPr>
          <w:rFonts w:ascii="Times New Roman" w:hAnsi="Times New Roman" w:cs="Times New Roman"/>
        </w:rPr>
        <w:t xml:space="preserve"> before they broke. </w:t>
      </w:r>
      <w:r w:rsidRPr="008027F4">
        <w:rPr>
          <w:rFonts w:ascii="Times New Roman" w:hAnsi="Times New Roman" w:cs="Times New Roman"/>
        </w:rPr>
        <w:t>In all, Nylon has the best elastic property</w:t>
      </w:r>
      <w:r w:rsidR="00C3086C" w:rsidRPr="008027F4">
        <w:rPr>
          <w:rFonts w:ascii="Times New Roman" w:hAnsi="Times New Roman" w:cs="Times New Roman"/>
        </w:rPr>
        <w:t xml:space="preserve"> and has the lowest slope of linear elastic region, which indicates it is easy to be stretched and has good elastic extension</w:t>
      </w:r>
      <w:r w:rsidRPr="008027F4">
        <w:rPr>
          <w:rFonts w:ascii="Times New Roman" w:hAnsi="Times New Roman" w:cs="Times New Roman"/>
        </w:rPr>
        <w:t>; Polypropylene has the longest extension under stress</w:t>
      </w:r>
      <w:r w:rsidR="00C3086C" w:rsidRPr="008027F4">
        <w:rPr>
          <w:rFonts w:ascii="Times New Roman" w:hAnsi="Times New Roman" w:cs="Times New Roman"/>
        </w:rPr>
        <w:t xml:space="preserve"> and relatively low slope of linear elastic region, which shows it has good </w:t>
      </w:r>
      <w:del w:id="170" w:author="ELJ" w:date="2010-10-21T10:47:00Z">
        <w:r w:rsidR="00C3086C" w:rsidRPr="008027F4" w:rsidDel="00444ECB">
          <w:rPr>
            <w:rFonts w:ascii="Times New Roman" w:hAnsi="Times New Roman" w:cs="Times New Roman"/>
          </w:rPr>
          <w:delText>ine</w:delText>
        </w:r>
      </w:del>
      <w:ins w:id="171" w:author="ELJ" w:date="2010-10-21T10:47:00Z">
        <w:r w:rsidR="00444ECB">
          <w:rPr>
            <w:rFonts w:ascii="Times New Roman" w:hAnsi="Times New Roman" w:cs="Times New Roman"/>
          </w:rPr>
          <w:t>p</w:t>
        </w:r>
      </w:ins>
      <w:r w:rsidR="00C3086C" w:rsidRPr="008027F4">
        <w:rPr>
          <w:rFonts w:ascii="Times New Roman" w:hAnsi="Times New Roman" w:cs="Times New Roman"/>
        </w:rPr>
        <w:t xml:space="preserve">lastic extension; both PMMA and PVC have very large slope of linear </w:t>
      </w:r>
      <w:r w:rsidR="00C3086C" w:rsidRPr="008027F4">
        <w:rPr>
          <w:rFonts w:ascii="Times New Roman" w:hAnsi="Times New Roman" w:cs="Times New Roman"/>
        </w:rPr>
        <w:lastRenderedPageBreak/>
        <w:t xml:space="preserve">elastic region and break very fast, which presents they are hard be extended and very brittle; </w:t>
      </w:r>
      <w:r w:rsidR="00267B61" w:rsidRPr="008027F4">
        <w:rPr>
          <w:rFonts w:ascii="Times New Roman" w:hAnsi="Times New Roman" w:cs="Times New Roman"/>
        </w:rPr>
        <w:t xml:space="preserve">Polycarbonate and HIPS </w:t>
      </w:r>
      <w:r w:rsidR="00A27FB0">
        <w:rPr>
          <w:rFonts w:ascii="Times New Roman" w:hAnsi="Times New Roman" w:cs="Times New Roman"/>
        </w:rPr>
        <w:t>both</w:t>
      </w:r>
      <w:r w:rsidR="00267B61" w:rsidRPr="008027F4">
        <w:rPr>
          <w:rFonts w:ascii="Times New Roman" w:hAnsi="Times New Roman" w:cs="Times New Roman"/>
        </w:rPr>
        <w:t xml:space="preserve"> shows a drop of stress after maximum stress achieved, but the stress keeps increases until they break.</w:t>
      </w:r>
      <w:r w:rsidR="00F826FF">
        <w:rPr>
          <w:rFonts w:ascii="Times New Roman" w:hAnsi="Times New Roman" w:cs="Times New Roman"/>
        </w:rPr>
        <w:t xml:space="preserve"> (</w:t>
      </w:r>
      <w:r w:rsidR="00A27FB0">
        <w:rPr>
          <w:rFonts w:ascii="Times New Roman" w:hAnsi="Times New Roman" w:cs="Times New Roman"/>
        </w:rPr>
        <w:t>Detailed</w:t>
      </w:r>
      <w:r w:rsidR="00F826FF">
        <w:rPr>
          <w:rFonts w:ascii="Times New Roman" w:hAnsi="Times New Roman" w:cs="Times New Roman"/>
        </w:rPr>
        <w:t xml:space="preserve"> data is in Table 3 of Appendix)</w:t>
      </w:r>
    </w:p>
    <w:p w:rsidR="007F36DF" w:rsidRDefault="007F36DF" w:rsidP="007F36DF">
      <w:pPr>
        <w:contextualSpacing/>
        <w:jc w:val="both"/>
        <w:rPr>
          <w:rFonts w:ascii="Times New Roman" w:hAnsi="Times New Roman" w:cs="Times New Roman"/>
        </w:rPr>
      </w:pPr>
    </w:p>
    <w:p w:rsidR="00267B61" w:rsidRPr="007F36DF" w:rsidRDefault="00267B61" w:rsidP="007F36DF">
      <w:pPr>
        <w:contextualSpacing/>
        <w:jc w:val="both"/>
        <w:rPr>
          <w:rFonts w:ascii="Times New Roman" w:hAnsi="Times New Roman" w:cs="Times New Roman"/>
          <w:b/>
        </w:rPr>
      </w:pPr>
      <w:r w:rsidRPr="007F36DF">
        <w:rPr>
          <w:rFonts w:ascii="Times New Roman" w:hAnsi="Times New Roman" w:cs="Times New Roman"/>
          <w:b/>
        </w:rPr>
        <w:t>Conclusion:-</w:t>
      </w:r>
    </w:p>
    <w:p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Impact energy of polymers increases exponentially as temperature increases</w:t>
      </w:r>
    </w:p>
    <w:p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Most polymers achieve their maximum stress after the linear elastic region</w:t>
      </w:r>
    </w:p>
    <w:p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All polymers show an increase in their stress before they break</w:t>
      </w:r>
    </w:p>
    <w:p w:rsidR="000B65A1" w:rsidRPr="007F36DF"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Due to different structure and order of their molecules, polymers have different characteristics.</w:t>
      </w:r>
    </w:p>
    <w:p w:rsidR="007F36DF" w:rsidRDefault="007F36DF" w:rsidP="007F36DF">
      <w:pPr>
        <w:rPr>
          <w:rFonts w:ascii="Times New Roman" w:hAnsi="Times New Roman" w:cs="Times New Roman"/>
        </w:rPr>
        <w:sectPr w:rsidR="007F36DF" w:rsidSect="007F36DF">
          <w:type w:val="continuous"/>
          <w:pgSz w:w="12240" w:h="15840"/>
          <w:pgMar w:top="720" w:right="720" w:bottom="720" w:left="720" w:header="720" w:footer="720" w:gutter="0"/>
          <w:cols w:num="2" w:space="720"/>
          <w:docGrid w:linePitch="360"/>
        </w:sectPr>
      </w:pPr>
    </w:p>
    <w:p w:rsidR="008027F4" w:rsidRPr="008027F4" w:rsidRDefault="007F36DF" w:rsidP="007F36DF">
      <w:pPr>
        <w:rPr>
          <w:rFonts w:ascii="Times New Roman" w:hAnsi="Times New Roman" w:cs="Times New Roman"/>
        </w:rPr>
      </w:pPr>
      <w:r>
        <w:rPr>
          <w:rFonts w:ascii="Times New Roman" w:hAnsi="Times New Roman" w:cs="Times New Roman"/>
        </w:rPr>
        <w:lastRenderedPageBreak/>
        <w:br w:type="page"/>
      </w:r>
      <w:r w:rsidR="008027F4" w:rsidRPr="008027F4">
        <w:rPr>
          <w:rFonts w:ascii="Times New Roman" w:hAnsi="Times New Roman" w:cs="Times New Roman"/>
        </w:rPr>
        <w:lastRenderedPageBreak/>
        <w:t>Appendix:-</w:t>
      </w:r>
    </w:p>
    <w:p w:rsidR="008027F4" w:rsidRP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sz w:val="20"/>
          <w:szCs w:val="20"/>
        </w:rPr>
        <w:t>Table1. Data for Impact Test</w:t>
      </w:r>
    </w:p>
    <w:tbl>
      <w:tblPr>
        <w:tblpPr w:leftFromText="180" w:rightFromText="180" w:vertAnchor="page" w:horzAnchor="margin" w:tblpY="1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1"/>
        <w:gridCol w:w="1395"/>
        <w:gridCol w:w="1278"/>
        <w:gridCol w:w="1278"/>
        <w:gridCol w:w="1278"/>
        <w:gridCol w:w="1498"/>
        <w:gridCol w:w="1278"/>
      </w:tblGrid>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jc w:val="both"/>
              <w:rPr>
                <w:rFonts w:ascii="Times New Roman" w:eastAsia="Times New Roman" w:hAnsi="Times New Roman" w:cs="Times New Roman"/>
                <w:color w:val="000000"/>
              </w:rPr>
            </w:pPr>
            <w:r w:rsidRPr="008027F4">
              <w:rPr>
                <w:rFonts w:ascii="Times New Roman" w:eastAsia="Times New Roman" w:hAnsi="Times New Roman" w:cs="Times New Roman"/>
                <w:color w:val="000000"/>
              </w:rPr>
              <w:t>Impact Testing</w:t>
            </w:r>
          </w:p>
        </w:tc>
        <w:tc>
          <w:tcPr>
            <w:tcW w:w="633"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6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633"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w:t>
            </w: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Trial1 (J)</w:t>
            </w: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Trial2 (J)</w:t>
            </w: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Trial3 (J)</w:t>
            </w:r>
          </w:p>
        </w:tc>
        <w:tc>
          <w:tcPr>
            <w:tcW w:w="6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FF0000"/>
              </w:rPr>
            </w:pPr>
            <w:r w:rsidRPr="008027F4">
              <w:rPr>
                <w:rFonts w:ascii="Times New Roman" w:eastAsia="Times New Roman" w:hAnsi="Times New Roman" w:cs="Times New Roman"/>
                <w:color w:val="FF0000"/>
              </w:rPr>
              <w:t>Average (J)</w:t>
            </w:r>
          </w:p>
        </w:tc>
        <w:tc>
          <w:tcPr>
            <w:tcW w:w="580"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B0F0"/>
              </w:rPr>
            </w:pPr>
            <w:proofErr w:type="spellStart"/>
            <w:r w:rsidRPr="008027F4">
              <w:rPr>
                <w:rFonts w:ascii="Times New Roman" w:eastAsia="Times New Roman" w:hAnsi="Times New Roman" w:cs="Times New Roman"/>
                <w:color w:val="00B0F0"/>
              </w:rPr>
              <w:t>Stdev</w:t>
            </w:r>
            <w:proofErr w:type="spellEnd"/>
            <w:r w:rsidRPr="008027F4">
              <w:rPr>
                <w:rFonts w:ascii="Times New Roman" w:eastAsia="Times New Roman" w:hAnsi="Times New Roman" w:cs="Times New Roman"/>
                <w:color w:val="00B0F0"/>
              </w:rPr>
              <w:t xml:space="preserve"> (J)</w:t>
            </w: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Liquid Nitrogen</w:t>
            </w:r>
          </w:p>
        </w:tc>
        <w:tc>
          <w:tcPr>
            <w:tcW w:w="633"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-195.79</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0.0033</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0.0033</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0.0040</w:t>
            </w:r>
          </w:p>
        </w:tc>
        <w:tc>
          <w:tcPr>
            <w:tcW w:w="6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0.0035</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0.0004</w:t>
            </w: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Ice Water</w:t>
            </w:r>
          </w:p>
        </w:tc>
        <w:tc>
          <w:tcPr>
            <w:tcW w:w="633"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0.1076</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0.1090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0.1054</w:t>
            </w:r>
          </w:p>
        </w:tc>
        <w:tc>
          <w:tcPr>
            <w:tcW w:w="6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0.1073</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0.0018</w:t>
            </w: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Room Temperature</w:t>
            </w:r>
          </w:p>
        </w:tc>
        <w:tc>
          <w:tcPr>
            <w:tcW w:w="633"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24</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0.1452</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0.1459</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0.1467</w:t>
            </w:r>
          </w:p>
        </w:tc>
        <w:tc>
          <w:tcPr>
            <w:tcW w:w="6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0.1459</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0.0008</w:t>
            </w: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Oven 1</w:t>
            </w:r>
          </w:p>
        </w:tc>
        <w:tc>
          <w:tcPr>
            <w:tcW w:w="633"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70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0.2686</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0.2470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0.2320</w:t>
            </w:r>
          </w:p>
        </w:tc>
        <w:tc>
          <w:tcPr>
            <w:tcW w:w="6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0.2492</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0.0184</w:t>
            </w:r>
          </w:p>
        </w:tc>
      </w:tr>
      <w:tr w:rsidR="007F36DF" w:rsidRPr="008027F4" w:rsidTr="007F36DF">
        <w:trPr>
          <w:trHeight w:val="300"/>
        </w:trPr>
        <w:tc>
          <w:tcPr>
            <w:tcW w:w="1367" w:type="pct"/>
            <w:shd w:val="clear" w:color="auto" w:fill="auto"/>
            <w:noWrap/>
            <w:vAlign w:val="bottom"/>
            <w:hideMark/>
          </w:tcPr>
          <w:p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Oven 2</w:t>
            </w:r>
          </w:p>
        </w:tc>
        <w:tc>
          <w:tcPr>
            <w:tcW w:w="633"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90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0.3830</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0.4061</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0.3542</w:t>
            </w:r>
          </w:p>
        </w:tc>
        <w:tc>
          <w:tcPr>
            <w:tcW w:w="6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0.3811</w:t>
            </w:r>
          </w:p>
        </w:tc>
        <w:tc>
          <w:tcPr>
            <w:tcW w:w="580" w:type="pct"/>
            <w:shd w:val="clear" w:color="auto" w:fill="auto"/>
            <w:noWrap/>
            <w:vAlign w:val="bottom"/>
            <w:hideMark/>
          </w:tcPr>
          <w:p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0.0260</w:t>
            </w:r>
          </w:p>
        </w:tc>
      </w:tr>
    </w:tbl>
    <w:p w:rsidR="008027F4" w:rsidRPr="008027F4" w:rsidRDefault="008027F4" w:rsidP="007F36DF">
      <w:pPr>
        <w:contextualSpacing/>
        <w:rPr>
          <w:rFonts w:ascii="Times New Roman" w:hAnsi="Times New Roman" w:cs="Times New Roman"/>
        </w:rPr>
      </w:pPr>
    </w:p>
    <w:p w:rsidR="008027F4" w:rsidRP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sz w:val="20"/>
          <w:szCs w:val="20"/>
        </w:rPr>
        <w:t>Table2. Data for Tensile Test</w:t>
      </w:r>
    </w:p>
    <w:tbl>
      <w:tblPr>
        <w:tblW w:w="87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20"/>
        <w:gridCol w:w="1260"/>
        <w:gridCol w:w="960"/>
        <w:gridCol w:w="960"/>
        <w:gridCol w:w="960"/>
        <w:gridCol w:w="960"/>
        <w:gridCol w:w="960"/>
      </w:tblGrid>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Nylon 6</w:t>
            </w: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PP</w:t>
            </w: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PMMA</w:t>
            </w: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Poly C</w:t>
            </w: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PVC</w:t>
            </w: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HIPS</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L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114.87</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113.62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114.25</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S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35.68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35.4</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35.75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35.38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35.79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35.51</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Width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6.41</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Thickness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3.29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3.19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2.95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3.12</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(mm^2)</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21.12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20.42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18.18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17.96</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18.59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20.00</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S (inch)</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1.40</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1.40</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(inch^2)</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0.0327</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0.0317</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0.0282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0.0278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0.0288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0.0310</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Length L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213.38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421.95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113.9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153.1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116.19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118.5</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Length S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137.65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348.9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42.1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81.4</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44.79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46.89</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Width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3.75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2.91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4.7</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6.39</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Thickness (mm)</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1.35</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2.02</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3.09</w:t>
            </w:r>
          </w:p>
        </w:tc>
      </w:tr>
      <w:tr w:rsidR="008027F4" w:rsidRPr="008027F4" w:rsidTr="00F826FF">
        <w:trPr>
          <w:trHeight w:val="300"/>
          <w:jc w:val="center"/>
        </w:trPr>
        <w:tc>
          <w:tcPr>
            <w:tcW w:w="2720" w:type="dxa"/>
            <w:shd w:val="clear" w:color="auto" w:fill="auto"/>
            <w:noWrap/>
            <w:vAlign w:val="bottom"/>
            <w:hideMark/>
          </w:tcPr>
          <w:p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(mm^2)</w:t>
            </w:r>
          </w:p>
        </w:tc>
        <w:tc>
          <w:tcPr>
            <w:tcW w:w="12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6.71</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3.93</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17.67</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9.49</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18.18</w:t>
            </w:r>
          </w:p>
        </w:tc>
        <w:tc>
          <w:tcPr>
            <w:tcW w:w="960" w:type="dxa"/>
            <w:shd w:val="clear" w:color="auto" w:fill="auto"/>
            <w:noWrap/>
            <w:vAlign w:val="bottom"/>
            <w:hideMark/>
          </w:tcPr>
          <w:p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19.75</w:t>
            </w:r>
          </w:p>
        </w:tc>
      </w:tr>
    </w:tbl>
    <w:p w:rsidR="008027F4" w:rsidRDefault="008027F4" w:rsidP="007F36DF">
      <w:pPr>
        <w:contextualSpacing/>
        <w:rPr>
          <w:rFonts w:ascii="Times New Roman" w:hAnsi="Times New Roman" w:cs="Times New Roman"/>
        </w:rPr>
      </w:pPr>
    </w:p>
    <w:p w:rsidR="00F826FF" w:rsidRDefault="00F826FF" w:rsidP="007F36DF">
      <w:pPr>
        <w:contextualSpacing/>
        <w:jc w:val="center"/>
        <w:rPr>
          <w:rFonts w:ascii="Times New Roman" w:hAnsi="Times New Roman" w:cs="Times New Roman"/>
        </w:rPr>
      </w:pPr>
      <w:r>
        <w:rPr>
          <w:rFonts w:ascii="Times New Roman" w:hAnsi="Times New Roman" w:cs="Times New Roman"/>
        </w:rPr>
        <w:t>Table3. Mechanical Properties of Each Specimen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0"/>
        <w:gridCol w:w="830"/>
        <w:gridCol w:w="830"/>
        <w:gridCol w:w="886"/>
        <w:gridCol w:w="1507"/>
        <w:gridCol w:w="886"/>
        <w:gridCol w:w="886"/>
      </w:tblGrid>
      <w:tr w:rsidR="00F826FF" w:rsidRPr="00F826FF" w:rsidTr="00F826FF">
        <w:trPr>
          <w:trHeight w:val="300"/>
          <w:jc w:val="center"/>
        </w:trPr>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Polymers</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Nylon</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PP</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PVC</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Polycarbonate</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PMMA</w:t>
            </w:r>
          </w:p>
        </w:tc>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HIPS</w:t>
            </w:r>
          </w:p>
        </w:tc>
      </w:tr>
      <w:tr w:rsidR="00F826FF" w:rsidRPr="00F826FF" w:rsidTr="00F826FF">
        <w:trPr>
          <w:trHeight w:val="300"/>
          <w:jc w:val="center"/>
        </w:trPr>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Elastic Modulus (psi)</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15649</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46899</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139286</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92835</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134425</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112920</w:t>
            </w:r>
          </w:p>
        </w:tc>
      </w:tr>
      <w:tr w:rsidR="00F826FF" w:rsidRPr="00F826FF" w:rsidTr="00F826FF">
        <w:trPr>
          <w:trHeight w:val="300"/>
          <w:jc w:val="center"/>
        </w:trPr>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Tensile Strength (psi)</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9225</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5149.6</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11144</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9798</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11674</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2272</w:t>
            </w:r>
          </w:p>
        </w:tc>
      </w:tr>
      <w:tr w:rsidR="00F826FF" w:rsidRPr="00F826FF" w:rsidTr="00F826FF">
        <w:trPr>
          <w:trHeight w:val="300"/>
          <w:jc w:val="center"/>
        </w:trPr>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Yield strength (psi)</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7531.2</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5149.6</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11144</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9798</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11674</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2236</w:t>
            </w:r>
          </w:p>
        </w:tc>
      </w:tr>
      <w:tr w:rsidR="00F826FF" w:rsidRPr="00F826FF" w:rsidTr="00F826FF">
        <w:trPr>
          <w:trHeight w:val="300"/>
          <w:jc w:val="center"/>
        </w:trPr>
        <w:tc>
          <w:tcPr>
            <w:tcW w:w="0" w:type="auto"/>
            <w:shd w:val="clear" w:color="auto" w:fill="auto"/>
            <w:noWrap/>
            <w:vAlign w:val="bottom"/>
            <w:hideMark/>
          </w:tcPr>
          <w:p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Ductility</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1.547</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3.385</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0.688</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1.030</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0.704</w:t>
            </w:r>
          </w:p>
        </w:tc>
        <w:tc>
          <w:tcPr>
            <w:tcW w:w="0" w:type="auto"/>
            <w:shd w:val="clear" w:color="auto" w:fill="auto"/>
            <w:noWrap/>
            <w:vAlign w:val="bottom"/>
            <w:hideMark/>
          </w:tcPr>
          <w:p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0.726</w:t>
            </w:r>
          </w:p>
        </w:tc>
      </w:tr>
    </w:tbl>
    <w:p w:rsidR="00F826FF" w:rsidRPr="008027F4" w:rsidRDefault="00F826FF" w:rsidP="007F36DF">
      <w:pPr>
        <w:contextualSpacing/>
        <w:jc w:val="center"/>
        <w:rPr>
          <w:rFonts w:ascii="Times New Roman" w:hAnsi="Times New Roman" w:cs="Times New Roman"/>
        </w:rPr>
      </w:pPr>
    </w:p>
    <w:p w:rsidR="008027F4" w:rsidRPr="008027F4" w:rsidRDefault="008027F4" w:rsidP="007F36DF">
      <w:pPr>
        <w:contextualSpacing/>
        <w:rPr>
          <w:rFonts w:ascii="Times New Roman" w:hAnsi="Times New Roman" w:cs="Times New Roman"/>
        </w:rPr>
      </w:pPr>
    </w:p>
    <w:p w:rsidR="008027F4" w:rsidRPr="008027F4" w:rsidRDefault="008027F4" w:rsidP="007F36DF">
      <w:pPr>
        <w:contextualSpacing/>
        <w:rPr>
          <w:rFonts w:ascii="Times New Roman" w:hAnsi="Times New Roman" w:cs="Times New Roman"/>
        </w:rPr>
      </w:pPr>
      <w:r w:rsidRPr="008027F4">
        <w:rPr>
          <w:rFonts w:ascii="Times New Roman" w:hAnsi="Times New Roman" w:cs="Times New Roman"/>
        </w:rPr>
        <w:t>Equation for engineering stress:</w:t>
      </w:r>
    </w:p>
    <w:p w:rsidR="008027F4" w:rsidRPr="008027F4" w:rsidRDefault="008027F4" w:rsidP="007F36DF">
      <w:pPr>
        <w:contextualSpacing/>
        <w:rPr>
          <w:rFonts w:ascii="Times New Roman" w:hAnsi="Times New Roman" w:cs="Times New Roman"/>
        </w:rPr>
      </w:pPr>
      <m:oMathPara>
        <m:oMath>
          <m:r>
            <w:rPr>
              <w:rFonts w:ascii="Cambria Math" w:hAnsi="Cambria Math" w:cs="Times New Roman"/>
            </w:rPr>
            <m:t>Engineering</m:t>
          </m:r>
          <m:r>
            <w:rPr>
              <w:rFonts w:ascii="Cambria Math" w:hAnsi="Times New Roman" w:cs="Times New Roman"/>
            </w:rPr>
            <m:t xml:space="preserve"> </m:t>
          </m:r>
          <m:r>
            <w:rPr>
              <w:rFonts w:ascii="Cambria Math" w:hAnsi="Cambria Math" w:cs="Times New Roman"/>
            </w:rPr>
            <m:t>Stress</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Load</m:t>
              </m:r>
              <m:r>
                <w:rPr>
                  <w:rFonts w:ascii="Cambria Math" w:hAnsi="Times New Roman" w:cs="Times New Roman"/>
                </w:rPr>
                <m:t xml:space="preserve"> </m:t>
              </m:r>
              <m:r>
                <w:rPr>
                  <w:rFonts w:ascii="Cambria Math" w:hAnsi="Cambria Math" w:cs="Times New Roman"/>
                </w:rPr>
                <m:t>Force</m:t>
              </m:r>
            </m:num>
            <m:den>
              <m:r>
                <w:rPr>
                  <w:rFonts w:ascii="Cambria Math" w:hAnsi="Cambria Math" w:cs="Times New Roman"/>
                </w:rPr>
                <m:t>Cross</m:t>
              </m:r>
              <m:r>
                <w:rPr>
                  <w:rFonts w:ascii="Cambria Math" w:hAnsi="Times New Roman" w:cs="Times New Roman"/>
                </w:rPr>
                <m:t xml:space="preserve"> </m:t>
              </m:r>
              <m:r>
                <w:rPr>
                  <w:rFonts w:ascii="Cambria Math" w:hAnsi="Cambria Math" w:cs="Times New Roman"/>
                </w:rPr>
                <m:t>Section</m:t>
              </m:r>
              <m:r>
                <w:rPr>
                  <w:rFonts w:ascii="Cambria Math" w:hAnsi="Times New Roman" w:cs="Times New Roman"/>
                </w:rPr>
                <m:t xml:space="preserve"> </m:t>
              </m:r>
              <m:r>
                <w:rPr>
                  <w:rFonts w:ascii="Cambria Math" w:hAnsi="Cambria Math" w:cs="Times New Roman"/>
                </w:rPr>
                <m:t>Area</m:t>
              </m:r>
            </m:den>
          </m:f>
        </m:oMath>
      </m:oMathPara>
    </w:p>
    <w:p w:rsidR="008027F4" w:rsidRPr="008027F4" w:rsidRDefault="008027F4" w:rsidP="007F36DF">
      <w:pPr>
        <w:contextualSpacing/>
        <w:rPr>
          <w:rFonts w:ascii="Times New Roman" w:hAnsi="Times New Roman" w:cs="Times New Roman"/>
        </w:rPr>
      </w:pPr>
      <w:r w:rsidRPr="008027F4">
        <w:rPr>
          <w:rFonts w:ascii="Times New Roman" w:hAnsi="Times New Roman" w:cs="Times New Roman"/>
        </w:rPr>
        <w:t>Equation for engineering strain:</w:t>
      </w:r>
    </w:p>
    <w:p w:rsidR="000B65A1" w:rsidRPr="008027F4" w:rsidRDefault="008027F4" w:rsidP="007F36DF">
      <w:pPr>
        <w:contextualSpacing/>
        <w:rPr>
          <w:rFonts w:ascii="Times New Roman" w:hAnsi="Times New Roman" w:cs="Times New Roman"/>
        </w:rPr>
      </w:pPr>
      <m:oMathPara>
        <m:oMath>
          <m:r>
            <w:rPr>
              <w:rFonts w:ascii="Cambria Math" w:hAnsi="Cambria Math" w:cs="Times New Roman"/>
            </w:rPr>
            <m:t>Engineering</m:t>
          </m:r>
          <m:r>
            <w:rPr>
              <w:rFonts w:ascii="Cambria Math" w:hAnsi="Times New Roman" w:cs="Times New Roman"/>
            </w:rPr>
            <m:t xml:space="preserve"> </m:t>
          </m:r>
          <m:r>
            <w:rPr>
              <w:rFonts w:ascii="Cambria Math" w:hAnsi="Cambria Math" w:cs="Times New Roman"/>
            </w:rPr>
            <m:t>Strain</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C</m:t>
              </m:r>
              <m:r>
                <w:rPr>
                  <w:rFonts w:ascii="Times New Roman" w:hAnsi="Cambria Math" w:cs="Times New Roman"/>
                </w:rPr>
                <m:t>h</m:t>
              </m:r>
              <m:r>
                <w:rPr>
                  <w:rFonts w:ascii="Cambria Math" w:hAnsi="Cambria Math" w:cs="Times New Roman"/>
                </w:rPr>
                <m:t>ange</m:t>
              </m:r>
              <m:r>
                <w:rPr>
                  <w:rFonts w:ascii="Cambria Math" w:hAnsi="Times New Roman" w:cs="Times New Roman"/>
                </w:rPr>
                <m:t xml:space="preserve"> </m:t>
              </m:r>
              <m:r>
                <w:rPr>
                  <w:rFonts w:ascii="Cambria Math" w:hAnsi="Cambria Math" w:cs="Times New Roman"/>
                </w:rPr>
                <m:t>in</m:t>
              </m:r>
              <m:r>
                <w:rPr>
                  <w:rFonts w:ascii="Cambria Math" w:hAnsi="Times New Roman" w:cs="Times New Roman"/>
                </w:rPr>
                <m:t xml:space="preserve"> </m:t>
              </m:r>
              <m:r>
                <w:rPr>
                  <w:rFonts w:ascii="Cambria Math" w:hAnsi="Cambria Math" w:cs="Times New Roman"/>
                </w:rPr>
                <m:t>Lengt</m:t>
              </m:r>
              <m:r>
                <w:rPr>
                  <w:rFonts w:ascii="Times New Roman" w:hAnsi="Cambria Math" w:cs="Times New Roman"/>
                </w:rPr>
                <m:t>h</m:t>
              </m:r>
            </m:num>
            <m:den>
              <m:r>
                <w:rPr>
                  <w:rFonts w:ascii="Cambria Math" w:hAnsi="Cambria Math" w:cs="Times New Roman"/>
                </w:rPr>
                <m:t>Lengt</m:t>
              </m:r>
              <m:r>
                <w:rPr>
                  <w:rFonts w:ascii="Times New Roman" w:hAnsi="Cambria Math" w:cs="Times New Roman"/>
                </w:rPr>
                <m:t>h</m:t>
              </m:r>
            </m:den>
          </m:f>
        </m:oMath>
      </m:oMathPara>
    </w:p>
    <w:sectPr w:rsidR="000B65A1" w:rsidRPr="008027F4" w:rsidSect="007F36DF">
      <w:type w:val="continuous"/>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 w:author="ELJ" w:date="2010-10-20T16:50:00Z" w:initials="ELJ">
    <w:p w:rsidR="00FA611E" w:rsidRDefault="00FA611E">
      <w:pPr>
        <w:pStyle w:val="CommentText"/>
      </w:pPr>
      <w:r>
        <w:rPr>
          <w:rStyle w:val="CommentReference"/>
        </w:rPr>
        <w:annotationRef/>
      </w:r>
      <w:r>
        <w:t>Not informative.</w:t>
      </w:r>
    </w:p>
  </w:comment>
  <w:comment w:id="67" w:author="ELJ" w:date="2010-10-20T16:55:00Z" w:initials="ELJ">
    <w:p w:rsidR="00FA611E" w:rsidRDefault="00FA611E">
      <w:pPr>
        <w:pStyle w:val="CommentText"/>
      </w:pPr>
      <w:r>
        <w:rPr>
          <w:rStyle w:val="CommentReference"/>
        </w:rPr>
        <w:annotationRef/>
      </w:r>
      <w:r>
        <w:t>This does not apply for polymers.</w:t>
      </w:r>
    </w:p>
  </w:comment>
  <w:comment w:id="68" w:author="ELJ" w:date="2010-10-20T16:55:00Z" w:initials="ELJ">
    <w:p w:rsidR="00FA611E" w:rsidRDefault="00FA611E">
      <w:pPr>
        <w:pStyle w:val="CommentText"/>
      </w:pPr>
      <w:r>
        <w:rPr>
          <w:rStyle w:val="CommentReference"/>
        </w:rPr>
        <w:annotationRef/>
      </w:r>
      <w:r>
        <w:t>This should appear in M&amp;M section, not in Introduction.</w:t>
      </w:r>
    </w:p>
  </w:comment>
  <w:comment w:id="109" w:author="ELJ" w:date="2010-10-21T10:39:00Z" w:initials="ELJ">
    <w:p w:rsidR="00FA611E" w:rsidRDefault="00FA611E">
      <w:pPr>
        <w:pStyle w:val="CommentText"/>
      </w:pPr>
      <w:r>
        <w:rPr>
          <w:rStyle w:val="CommentReference"/>
        </w:rPr>
        <w:annotationRef/>
      </w:r>
      <w:r>
        <w:t>This should be in the Introduction</w:t>
      </w:r>
    </w:p>
  </w:comment>
  <w:comment w:id="154" w:author="ELJ" w:date="2010-10-21T10:42:00Z" w:initials="ELJ">
    <w:p w:rsidR="00FA611E" w:rsidRDefault="00FA611E">
      <w:pPr>
        <w:pStyle w:val="CommentText"/>
      </w:pPr>
      <w:r>
        <w:rPr>
          <w:rStyle w:val="CommentReference"/>
        </w:rPr>
        <w:annotationRef/>
      </w:r>
      <w:r>
        <w:t>The “linear” fit for nylon is not good – should have used much smaller linear range. The elastic region includes ONLY the linear part of the stress-strain plot.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11E" w:rsidRDefault="00FA611E" w:rsidP="00A27FB0">
      <w:pPr>
        <w:spacing w:after="0" w:line="240" w:lineRule="auto"/>
      </w:pPr>
      <w:r>
        <w:separator/>
      </w:r>
    </w:p>
  </w:endnote>
  <w:endnote w:type="continuationSeparator" w:id="0">
    <w:p w:rsidR="00FA611E" w:rsidRDefault="00FA611E" w:rsidP="00A27F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80578"/>
      <w:docPartObj>
        <w:docPartGallery w:val="Page Numbers (Bottom of Page)"/>
        <w:docPartUnique/>
      </w:docPartObj>
    </w:sdtPr>
    <w:sdtContent>
      <w:p w:rsidR="00FA611E" w:rsidRDefault="00FA611E">
        <w:pPr>
          <w:pStyle w:val="Footer"/>
          <w:jc w:val="center"/>
        </w:pPr>
        <w:fldSimple w:instr=" PAGE   \* MERGEFORMAT ">
          <w:r w:rsidR="00444ECB">
            <w:rPr>
              <w:noProof/>
            </w:rPr>
            <w:t>1</w:t>
          </w:r>
        </w:fldSimple>
      </w:p>
      <w:p w:rsidR="00FA611E" w:rsidRDefault="00FA611E" w:rsidP="00A27FB0">
        <w:pPr>
          <w:pStyle w:val="Footer"/>
        </w:pPr>
        <w:r>
          <w:t xml:space="preserve">Yifan Ge, </w:t>
        </w:r>
        <w:proofErr w:type="spellStart"/>
        <w:r>
          <w:t>Kaixiang</w:t>
        </w:r>
        <w:proofErr w:type="spellEnd"/>
        <w:r>
          <w:t xml:space="preserve"> You, Ahmed Mahmood</w:t>
        </w:r>
      </w:p>
    </w:sdtContent>
  </w:sdt>
  <w:p w:rsidR="00FA611E" w:rsidRDefault="00FA61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11E" w:rsidRDefault="00FA611E" w:rsidP="00A27FB0">
      <w:pPr>
        <w:spacing w:after="0" w:line="240" w:lineRule="auto"/>
      </w:pPr>
      <w:r>
        <w:separator/>
      </w:r>
    </w:p>
  </w:footnote>
  <w:footnote w:type="continuationSeparator" w:id="0">
    <w:p w:rsidR="00FA611E" w:rsidRDefault="00FA611E" w:rsidP="00A27F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33269"/>
    <w:multiLevelType w:val="hybridMultilevel"/>
    <w:tmpl w:val="2F68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45FEE"/>
    <w:rsid w:val="000B20B3"/>
    <w:rsid w:val="000B63C8"/>
    <w:rsid w:val="000B65A1"/>
    <w:rsid w:val="000C795F"/>
    <w:rsid w:val="001558E6"/>
    <w:rsid w:val="001E031C"/>
    <w:rsid w:val="00200636"/>
    <w:rsid w:val="0023404B"/>
    <w:rsid w:val="002626E9"/>
    <w:rsid w:val="00267B61"/>
    <w:rsid w:val="002F3BDF"/>
    <w:rsid w:val="00316D9E"/>
    <w:rsid w:val="00354235"/>
    <w:rsid w:val="003C3722"/>
    <w:rsid w:val="00444ECB"/>
    <w:rsid w:val="00450EAF"/>
    <w:rsid w:val="00467B3E"/>
    <w:rsid w:val="004D4DC2"/>
    <w:rsid w:val="005770AA"/>
    <w:rsid w:val="005B34E9"/>
    <w:rsid w:val="00616A91"/>
    <w:rsid w:val="00645FEE"/>
    <w:rsid w:val="00696EF4"/>
    <w:rsid w:val="00724694"/>
    <w:rsid w:val="007A0FAD"/>
    <w:rsid w:val="007F36DF"/>
    <w:rsid w:val="008027F4"/>
    <w:rsid w:val="00871F5F"/>
    <w:rsid w:val="008838DD"/>
    <w:rsid w:val="00892C14"/>
    <w:rsid w:val="008A1397"/>
    <w:rsid w:val="008A2F35"/>
    <w:rsid w:val="008D277E"/>
    <w:rsid w:val="009B3269"/>
    <w:rsid w:val="00A2334B"/>
    <w:rsid w:val="00A27FB0"/>
    <w:rsid w:val="00A354DF"/>
    <w:rsid w:val="00A576ED"/>
    <w:rsid w:val="00AE4F50"/>
    <w:rsid w:val="00B84DFA"/>
    <w:rsid w:val="00BC0CB9"/>
    <w:rsid w:val="00C3086C"/>
    <w:rsid w:val="00D341CB"/>
    <w:rsid w:val="00DE5009"/>
    <w:rsid w:val="00E12A4C"/>
    <w:rsid w:val="00E31490"/>
    <w:rsid w:val="00E453F7"/>
    <w:rsid w:val="00F25A42"/>
    <w:rsid w:val="00F728AE"/>
    <w:rsid w:val="00F826FF"/>
    <w:rsid w:val="00FA6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BDF"/>
    <w:rPr>
      <w:color w:val="808080"/>
    </w:rPr>
  </w:style>
  <w:style w:type="paragraph" w:styleId="BalloonText">
    <w:name w:val="Balloon Text"/>
    <w:basedOn w:val="Normal"/>
    <w:link w:val="BalloonTextChar"/>
    <w:uiPriority w:val="99"/>
    <w:semiHidden/>
    <w:unhideWhenUsed/>
    <w:rsid w:val="002F3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DF"/>
    <w:rPr>
      <w:rFonts w:ascii="Tahoma" w:hAnsi="Tahoma" w:cs="Tahoma"/>
      <w:sz w:val="16"/>
      <w:szCs w:val="16"/>
    </w:rPr>
  </w:style>
  <w:style w:type="paragraph" w:styleId="ListParagraph">
    <w:name w:val="List Paragraph"/>
    <w:basedOn w:val="Normal"/>
    <w:uiPriority w:val="34"/>
    <w:qFormat/>
    <w:rsid w:val="00267B61"/>
    <w:pPr>
      <w:ind w:left="720"/>
      <w:contextualSpacing/>
    </w:pPr>
  </w:style>
  <w:style w:type="paragraph" w:styleId="Header">
    <w:name w:val="header"/>
    <w:basedOn w:val="Normal"/>
    <w:link w:val="HeaderChar"/>
    <w:uiPriority w:val="99"/>
    <w:semiHidden/>
    <w:unhideWhenUsed/>
    <w:rsid w:val="00A2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FB0"/>
  </w:style>
  <w:style w:type="paragraph" w:styleId="Footer">
    <w:name w:val="footer"/>
    <w:basedOn w:val="Normal"/>
    <w:link w:val="FooterChar"/>
    <w:uiPriority w:val="99"/>
    <w:unhideWhenUsed/>
    <w:rsid w:val="00A2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B0"/>
  </w:style>
  <w:style w:type="character" w:styleId="CommentReference">
    <w:name w:val="annotation reference"/>
    <w:basedOn w:val="DefaultParagraphFont"/>
    <w:uiPriority w:val="99"/>
    <w:semiHidden/>
    <w:unhideWhenUsed/>
    <w:rsid w:val="000B63C8"/>
    <w:rPr>
      <w:sz w:val="16"/>
      <w:szCs w:val="16"/>
    </w:rPr>
  </w:style>
  <w:style w:type="paragraph" w:styleId="CommentText">
    <w:name w:val="annotation text"/>
    <w:basedOn w:val="Normal"/>
    <w:link w:val="CommentTextChar"/>
    <w:uiPriority w:val="99"/>
    <w:semiHidden/>
    <w:unhideWhenUsed/>
    <w:rsid w:val="000B63C8"/>
    <w:pPr>
      <w:spacing w:line="240" w:lineRule="auto"/>
    </w:pPr>
    <w:rPr>
      <w:sz w:val="20"/>
      <w:szCs w:val="20"/>
    </w:rPr>
  </w:style>
  <w:style w:type="character" w:customStyle="1" w:styleId="CommentTextChar">
    <w:name w:val="Comment Text Char"/>
    <w:basedOn w:val="DefaultParagraphFont"/>
    <w:link w:val="CommentText"/>
    <w:uiPriority w:val="99"/>
    <w:semiHidden/>
    <w:rsid w:val="000B63C8"/>
    <w:rPr>
      <w:sz w:val="20"/>
      <w:szCs w:val="20"/>
    </w:rPr>
  </w:style>
  <w:style w:type="paragraph" w:styleId="CommentSubject">
    <w:name w:val="annotation subject"/>
    <w:basedOn w:val="CommentText"/>
    <w:next w:val="CommentText"/>
    <w:link w:val="CommentSubjectChar"/>
    <w:uiPriority w:val="99"/>
    <w:semiHidden/>
    <w:unhideWhenUsed/>
    <w:rsid w:val="000B63C8"/>
    <w:rPr>
      <w:b/>
      <w:bCs/>
    </w:rPr>
  </w:style>
  <w:style w:type="character" w:customStyle="1" w:styleId="CommentSubjectChar">
    <w:name w:val="Comment Subject Char"/>
    <w:basedOn w:val="CommentTextChar"/>
    <w:link w:val="CommentSubject"/>
    <w:uiPriority w:val="99"/>
    <w:semiHidden/>
    <w:rsid w:val="000B63C8"/>
    <w:rPr>
      <w:b/>
      <w:bCs/>
    </w:rPr>
  </w:style>
</w:styles>
</file>

<file path=word/webSettings.xml><?xml version="1.0" encoding="utf-8"?>
<w:webSettings xmlns:r="http://schemas.openxmlformats.org/officeDocument/2006/relationships" xmlns:w="http://schemas.openxmlformats.org/wordprocessingml/2006/main">
  <w:divs>
    <w:div w:id="1194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7"/>
  <c:chart>
    <c:plotArea>
      <c:layout/>
      <c:scatterChart>
        <c:scatterStyle val="lineMarker"/>
        <c:ser>
          <c:idx val="0"/>
          <c:order val="0"/>
          <c:spPr>
            <a:ln w="28575">
              <a:noFill/>
            </a:ln>
          </c:spPr>
          <c:marker>
            <c:symbol val="diamond"/>
            <c:size val="3"/>
          </c:marker>
          <c:trendline>
            <c:trendlineType val="exp"/>
          </c:trendline>
          <c:trendline>
            <c:trendlineType val="exp"/>
          </c:trendline>
          <c:errBars>
            <c:errDir val="y"/>
            <c:errBarType val="both"/>
            <c:errValType val="cust"/>
            <c:plus>
              <c:numRef>
                <c:f>Sheet1!$G$3:$G$7</c:f>
                <c:numCache>
                  <c:formatCode>General</c:formatCode>
                  <c:ptCount val="5"/>
                  <c:pt idx="0">
                    <c:v>4.0414518843273888E-4</c:v>
                  </c:pt>
                  <c:pt idx="1">
                    <c:v>1.8147543451754967E-3</c:v>
                  </c:pt>
                  <c:pt idx="2">
                    <c:v>7.5055534994651531E-4</c:v>
                  </c:pt>
                  <c:pt idx="3">
                    <c:v>1.839891301137132E-2</c:v>
                  </c:pt>
                  <c:pt idx="4">
                    <c:v>2.6002115298568246E-2</c:v>
                  </c:pt>
                </c:numCache>
              </c:numRef>
            </c:plus>
            <c:minus>
              <c:numRef>
                <c:f>Sheet1!$G$3:$G$7</c:f>
                <c:numCache>
                  <c:formatCode>General</c:formatCode>
                  <c:ptCount val="5"/>
                  <c:pt idx="0">
                    <c:v>4.0414518843273888E-4</c:v>
                  </c:pt>
                  <c:pt idx="1">
                    <c:v>1.8147543451754967E-3</c:v>
                  </c:pt>
                  <c:pt idx="2">
                    <c:v>7.5055534994651531E-4</c:v>
                  </c:pt>
                  <c:pt idx="3">
                    <c:v>1.839891301137132E-2</c:v>
                  </c:pt>
                  <c:pt idx="4">
                    <c:v>2.6002115298568246E-2</c:v>
                  </c:pt>
                </c:numCache>
              </c:numRef>
            </c:minus>
          </c:errBars>
          <c:xVal>
            <c:numRef>
              <c:f>Sheet1!$B$3:$B$7</c:f>
              <c:numCache>
                <c:formatCode>General</c:formatCode>
                <c:ptCount val="5"/>
                <c:pt idx="0">
                  <c:v>-195.79</c:v>
                </c:pt>
                <c:pt idx="1">
                  <c:v>0</c:v>
                </c:pt>
                <c:pt idx="2">
                  <c:v>24</c:v>
                </c:pt>
                <c:pt idx="3">
                  <c:v>70</c:v>
                </c:pt>
                <c:pt idx="4">
                  <c:v>90</c:v>
                </c:pt>
              </c:numCache>
            </c:numRef>
          </c:xVal>
          <c:yVal>
            <c:numRef>
              <c:f>Sheet1!$F$3:$F$7</c:f>
              <c:numCache>
                <c:formatCode>0.0000</c:formatCode>
                <c:ptCount val="5"/>
                <c:pt idx="0">
                  <c:v>3.5333333333333371E-3</c:v>
                </c:pt>
                <c:pt idx="1">
                  <c:v>0.10733333333333336</c:v>
                </c:pt>
                <c:pt idx="2">
                  <c:v>0.14593333333333358</c:v>
                </c:pt>
                <c:pt idx="3">
                  <c:v>0.24920000000000017</c:v>
                </c:pt>
                <c:pt idx="4">
                  <c:v>0.38110000000000033</c:v>
                </c:pt>
              </c:numCache>
            </c:numRef>
          </c:yVal>
        </c:ser>
        <c:axId val="135090560"/>
        <c:axId val="135092480"/>
      </c:scatterChart>
      <c:valAx>
        <c:axId val="135090560"/>
        <c:scaling>
          <c:orientation val="minMax"/>
        </c:scaling>
        <c:axPos val="b"/>
        <c:title>
          <c:tx>
            <c:rich>
              <a:bodyPr/>
              <a:lstStyle/>
              <a:p>
                <a:pPr>
                  <a:defRPr/>
                </a:pPr>
                <a:r>
                  <a:rPr lang="en-US"/>
                  <a:t>Temperature</a:t>
                </a:r>
                <a:r>
                  <a:rPr lang="en-US" baseline="0"/>
                  <a:t> (</a:t>
                </a:r>
                <a:r>
                  <a:rPr lang="en-US" baseline="0">
                    <a:latin typeface="Calibri"/>
                    <a:cs typeface="Calibri"/>
                  </a:rPr>
                  <a:t>°C</a:t>
                </a:r>
                <a:r>
                  <a:rPr lang="en-US" baseline="0"/>
                  <a:t>)</a:t>
                </a:r>
                <a:endParaRPr lang="en-US"/>
              </a:p>
            </c:rich>
          </c:tx>
          <c:layout/>
        </c:title>
        <c:numFmt formatCode="General" sourceLinked="1"/>
        <c:tickLblPos val="nextTo"/>
        <c:crossAx val="135092480"/>
        <c:crosses val="autoZero"/>
        <c:crossBetween val="midCat"/>
      </c:valAx>
      <c:valAx>
        <c:axId val="135092480"/>
        <c:scaling>
          <c:orientation val="minMax"/>
        </c:scaling>
        <c:axPos val="l"/>
        <c:majorGridlines/>
        <c:title>
          <c:tx>
            <c:rich>
              <a:bodyPr rot="-5400000" vert="horz"/>
              <a:lstStyle/>
              <a:p>
                <a:pPr>
                  <a:defRPr/>
                </a:pPr>
                <a:r>
                  <a:rPr lang="en-US"/>
                  <a:t>Imapct</a:t>
                </a:r>
                <a:r>
                  <a:rPr lang="en-US" baseline="0"/>
                  <a:t> Energy</a:t>
                </a:r>
                <a:r>
                  <a:rPr lang="en-US"/>
                  <a:t>(J)</a:t>
                </a:r>
              </a:p>
            </c:rich>
          </c:tx>
          <c:layout/>
        </c:title>
        <c:numFmt formatCode="0.0000" sourceLinked="1"/>
        <c:tickLblPos val="nextTo"/>
        <c:crossAx val="13509056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v>Nylon 6</c:v>
          </c:tx>
          <c:spPr>
            <a:ln w="28575">
              <a:noFill/>
            </a:ln>
          </c:spPr>
          <c:marker>
            <c:symbol val="diamond"/>
            <c:size val="2"/>
          </c:marker>
          <c:xVal>
            <c:numRef>
              <c:f>Sheet2!$D:$D</c:f>
              <c:numCache>
                <c:formatCode>0.000000000</c:formatCode>
                <c:ptCount val="1048576"/>
                <c:pt idx="1">
                  <c:v>1.4237915569160675E-3</c:v>
                </c:pt>
                <c:pt idx="2">
                  <c:v>9.9665408984124897E-3</c:v>
                </c:pt>
                <c:pt idx="3">
                  <c:v>1.9221186018366941E-2</c:v>
                </c:pt>
                <c:pt idx="4">
                  <c:v>2.8475831138321375E-2</c:v>
                </c:pt>
                <c:pt idx="5">
                  <c:v>3.7730476258275802E-2</c:v>
                </c:pt>
                <c:pt idx="6">
                  <c:v>4.698512137823023E-2</c:v>
                </c:pt>
                <c:pt idx="7">
                  <c:v>5.6239766498184615E-2</c:v>
                </c:pt>
                <c:pt idx="8">
                  <c:v>6.5494411618139167E-2</c:v>
                </c:pt>
                <c:pt idx="9">
                  <c:v>7.4037160959635598E-2</c:v>
                </c:pt>
                <c:pt idx="10">
                  <c:v>8.3291806079590108E-2</c:v>
                </c:pt>
                <c:pt idx="11">
                  <c:v>9.2546451199544397E-2</c:v>
                </c:pt>
                <c:pt idx="12">
                  <c:v>0.1018010963194987</c:v>
                </c:pt>
                <c:pt idx="13">
                  <c:v>0.11105574143945326</c:v>
                </c:pt>
                <c:pt idx="14">
                  <c:v>0.12031038655940759</c:v>
                </c:pt>
                <c:pt idx="15">
                  <c:v>0.12885313590090411</c:v>
                </c:pt>
                <c:pt idx="16">
                  <c:v>0.13810778102085855</c:v>
                </c:pt>
                <c:pt idx="17">
                  <c:v>0.148074321919271</c:v>
                </c:pt>
                <c:pt idx="18">
                  <c:v>0.1566170712607674</c:v>
                </c:pt>
                <c:pt idx="19">
                  <c:v>0.16587171638072187</c:v>
                </c:pt>
                <c:pt idx="20">
                  <c:v>0.17512636150067629</c:v>
                </c:pt>
                <c:pt idx="21">
                  <c:v>0.18438100662063073</c:v>
                </c:pt>
                <c:pt idx="22">
                  <c:v>0.19363565174058517</c:v>
                </c:pt>
                <c:pt idx="23">
                  <c:v>0.20217840108208154</c:v>
                </c:pt>
                <c:pt idx="24">
                  <c:v>0.21143304620203623</c:v>
                </c:pt>
                <c:pt idx="25">
                  <c:v>0.22068769132199045</c:v>
                </c:pt>
                <c:pt idx="26">
                  <c:v>0.2299423364419452</c:v>
                </c:pt>
                <c:pt idx="27">
                  <c:v>0.23848508578344149</c:v>
                </c:pt>
                <c:pt idx="28">
                  <c:v>0.24773973090339593</c:v>
                </c:pt>
                <c:pt idx="29">
                  <c:v>0.25699437602335018</c:v>
                </c:pt>
                <c:pt idx="30">
                  <c:v>0.26624902114330434</c:v>
                </c:pt>
                <c:pt idx="31">
                  <c:v>0.27550366626325939</c:v>
                </c:pt>
                <c:pt idx="32">
                  <c:v>0.28475831138321378</c:v>
                </c:pt>
                <c:pt idx="33">
                  <c:v>0.29401295650316789</c:v>
                </c:pt>
                <c:pt idx="34">
                  <c:v>0.30255570584466496</c:v>
                </c:pt>
                <c:pt idx="35">
                  <c:v>0.31181035096461945</c:v>
                </c:pt>
                <c:pt idx="36">
                  <c:v>0.32106499608457389</c:v>
                </c:pt>
                <c:pt idx="37">
                  <c:v>0.33031964120452822</c:v>
                </c:pt>
                <c:pt idx="38">
                  <c:v>0.33957428632448289</c:v>
                </c:pt>
                <c:pt idx="39">
                  <c:v>0.34882893144443705</c:v>
                </c:pt>
                <c:pt idx="40">
                  <c:v>0.35808357656439121</c:v>
                </c:pt>
                <c:pt idx="41">
                  <c:v>0.36733822168434593</c:v>
                </c:pt>
                <c:pt idx="42">
                  <c:v>0.375880971025843</c:v>
                </c:pt>
                <c:pt idx="43">
                  <c:v>0.38584751192425509</c:v>
                </c:pt>
                <c:pt idx="44">
                  <c:v>0.39439026126575155</c:v>
                </c:pt>
                <c:pt idx="45">
                  <c:v>0.40364490638570538</c:v>
                </c:pt>
                <c:pt idx="46">
                  <c:v>0.41289955150565982</c:v>
                </c:pt>
                <c:pt idx="47">
                  <c:v>0.42215419662561426</c:v>
                </c:pt>
                <c:pt idx="48">
                  <c:v>0.43140884174556893</c:v>
                </c:pt>
                <c:pt idx="49">
                  <c:v>0.44066348686552276</c:v>
                </c:pt>
                <c:pt idx="50">
                  <c:v>0.44920623620701927</c:v>
                </c:pt>
                <c:pt idx="51">
                  <c:v>0.45846088132697416</c:v>
                </c:pt>
                <c:pt idx="52">
                  <c:v>0.4684274222253863</c:v>
                </c:pt>
                <c:pt idx="53">
                  <c:v>0.47697017156688304</c:v>
                </c:pt>
                <c:pt idx="54">
                  <c:v>0.48622481668683731</c:v>
                </c:pt>
                <c:pt idx="55">
                  <c:v>0.49547946180679187</c:v>
                </c:pt>
                <c:pt idx="56">
                  <c:v>0.50473410692674558</c:v>
                </c:pt>
                <c:pt idx="57">
                  <c:v>0.51398875204670069</c:v>
                </c:pt>
                <c:pt idx="58">
                  <c:v>0.52324339716665458</c:v>
                </c:pt>
                <c:pt idx="59">
                  <c:v>0.53249804228660924</c:v>
                </c:pt>
                <c:pt idx="60">
                  <c:v>0.54175268740656368</c:v>
                </c:pt>
                <c:pt idx="61">
                  <c:v>0.55029543674806081</c:v>
                </c:pt>
                <c:pt idx="62">
                  <c:v>0.55955008186801447</c:v>
                </c:pt>
                <c:pt idx="63">
                  <c:v>0.56880472698796858</c:v>
                </c:pt>
                <c:pt idx="64">
                  <c:v>0.57805937210792369</c:v>
                </c:pt>
                <c:pt idx="65">
                  <c:v>0.58731401722787779</c:v>
                </c:pt>
                <c:pt idx="66">
                  <c:v>0.59656866234783168</c:v>
                </c:pt>
                <c:pt idx="67">
                  <c:v>0.60582330746778723</c:v>
                </c:pt>
                <c:pt idx="68">
                  <c:v>0.61507795258774178</c:v>
                </c:pt>
                <c:pt idx="69">
                  <c:v>0.62433259770769556</c:v>
                </c:pt>
                <c:pt idx="70">
                  <c:v>0.63358724282764944</c:v>
                </c:pt>
                <c:pt idx="71">
                  <c:v>0.64212999216914779</c:v>
                </c:pt>
                <c:pt idx="72">
                  <c:v>0.65138463728910212</c:v>
                </c:pt>
                <c:pt idx="73">
                  <c:v>0.66063928240905656</c:v>
                </c:pt>
                <c:pt idx="74">
                  <c:v>0.66989392752901089</c:v>
                </c:pt>
                <c:pt idx="75">
                  <c:v>0.67914857264896522</c:v>
                </c:pt>
                <c:pt idx="76">
                  <c:v>0.68840321776891855</c:v>
                </c:pt>
                <c:pt idx="77">
                  <c:v>0.6976578628888741</c:v>
                </c:pt>
                <c:pt idx="78">
                  <c:v>0.70691250800882743</c:v>
                </c:pt>
                <c:pt idx="79">
                  <c:v>0.71545525735032434</c:v>
                </c:pt>
                <c:pt idx="80">
                  <c:v>0.72470990247027955</c:v>
                </c:pt>
                <c:pt idx="81">
                  <c:v>0.73396454759023266</c:v>
                </c:pt>
                <c:pt idx="82">
                  <c:v>0.74321919271018777</c:v>
                </c:pt>
                <c:pt idx="83">
                  <c:v>0.7524738378301421</c:v>
                </c:pt>
                <c:pt idx="84">
                  <c:v>0.76172848295009721</c:v>
                </c:pt>
                <c:pt idx="85">
                  <c:v>0.77098312807005054</c:v>
                </c:pt>
                <c:pt idx="86">
                  <c:v>0.78023777319000498</c:v>
                </c:pt>
                <c:pt idx="87">
                  <c:v>0.78949241830995942</c:v>
                </c:pt>
                <c:pt idx="88">
                  <c:v>0.79803516765145577</c:v>
                </c:pt>
                <c:pt idx="89">
                  <c:v>0.80728981277141065</c:v>
                </c:pt>
                <c:pt idx="90">
                  <c:v>0.81654445789136454</c:v>
                </c:pt>
                <c:pt idx="91">
                  <c:v>0.82579910301131965</c:v>
                </c:pt>
                <c:pt idx="92">
                  <c:v>0.83505374813127353</c:v>
                </c:pt>
                <c:pt idx="93">
                  <c:v>0.84430839325122797</c:v>
                </c:pt>
                <c:pt idx="94">
                  <c:v>0.85356303837118264</c:v>
                </c:pt>
                <c:pt idx="95">
                  <c:v>0.86281768349113741</c:v>
                </c:pt>
                <c:pt idx="96">
                  <c:v>0.8713604328326332</c:v>
                </c:pt>
                <c:pt idx="97">
                  <c:v>0.88061507795258775</c:v>
                </c:pt>
                <c:pt idx="98">
                  <c:v>0.8898697230725422</c:v>
                </c:pt>
                <c:pt idx="99">
                  <c:v>0.89912436819249653</c:v>
                </c:pt>
                <c:pt idx="100">
                  <c:v>0.90837901331245163</c:v>
                </c:pt>
                <c:pt idx="101">
                  <c:v>0.91763365843240563</c:v>
                </c:pt>
                <c:pt idx="102">
                  <c:v>0.92688830355235996</c:v>
                </c:pt>
                <c:pt idx="103">
                  <c:v>0.93614294867231429</c:v>
                </c:pt>
                <c:pt idx="104">
                  <c:v>0.94539759379226807</c:v>
                </c:pt>
                <c:pt idx="105">
                  <c:v>0.95465223891222317</c:v>
                </c:pt>
                <c:pt idx="106">
                  <c:v>0.96390688403217772</c:v>
                </c:pt>
                <c:pt idx="107">
                  <c:v>0.9731615291521315</c:v>
                </c:pt>
                <c:pt idx="108">
                  <c:v>0.98170427849362862</c:v>
                </c:pt>
                <c:pt idx="109">
                  <c:v>0.99095892361358373</c:v>
                </c:pt>
                <c:pt idx="110">
                  <c:v>1.0002135687335389</c:v>
                </c:pt>
                <c:pt idx="111">
                  <c:v>1.0094682138534905</c:v>
                </c:pt>
                <c:pt idx="112">
                  <c:v>1.0187228589734458</c:v>
                </c:pt>
                <c:pt idx="113">
                  <c:v>1.0279775040934007</c:v>
                </c:pt>
                <c:pt idx="114">
                  <c:v>1.037232149213356</c:v>
                </c:pt>
                <c:pt idx="115">
                  <c:v>1.0457748985548503</c:v>
                </c:pt>
                <c:pt idx="116">
                  <c:v>1.0550295436748058</c:v>
                </c:pt>
                <c:pt idx="117">
                  <c:v>1.0642841887947605</c:v>
                </c:pt>
                <c:pt idx="118">
                  <c:v>1.0735388339147149</c:v>
                </c:pt>
                <c:pt idx="119">
                  <c:v>1.0827934790346692</c:v>
                </c:pt>
                <c:pt idx="120">
                  <c:v>1.0920481241546252</c:v>
                </c:pt>
                <c:pt idx="121">
                  <c:v>1.101302769274578</c:v>
                </c:pt>
                <c:pt idx="122">
                  <c:v>1.1105574143945343</c:v>
                </c:pt>
                <c:pt idx="123">
                  <c:v>1.1198120595144858</c:v>
                </c:pt>
                <c:pt idx="124">
                  <c:v>1.1290667046344416</c:v>
                </c:pt>
                <c:pt idx="125">
                  <c:v>1.1383213497543958</c:v>
                </c:pt>
                <c:pt idx="126">
                  <c:v>1.1468640990958918</c:v>
                </c:pt>
                <c:pt idx="127">
                  <c:v>1.1561187442158485</c:v>
                </c:pt>
                <c:pt idx="128">
                  <c:v>1.1653733893358011</c:v>
                </c:pt>
                <c:pt idx="129">
                  <c:v>1.1746280344557569</c:v>
                </c:pt>
                <c:pt idx="130">
                  <c:v>1.1838826795757111</c:v>
                </c:pt>
                <c:pt idx="131">
                  <c:v>1.1931373246956658</c:v>
                </c:pt>
                <c:pt idx="132">
                  <c:v>1.2023919698156189</c:v>
                </c:pt>
                <c:pt idx="133">
                  <c:v>1.2116466149355734</c:v>
                </c:pt>
                <c:pt idx="134">
                  <c:v>1.22018936427707</c:v>
                </c:pt>
                <c:pt idx="135">
                  <c:v>1.2294440093970238</c:v>
                </c:pt>
                <c:pt idx="136">
                  <c:v>1.2386986545169778</c:v>
                </c:pt>
                <c:pt idx="137">
                  <c:v>1.247953299636932</c:v>
                </c:pt>
                <c:pt idx="138">
                  <c:v>1.2572079447568889</c:v>
                </c:pt>
                <c:pt idx="139">
                  <c:v>1.2664625898768431</c:v>
                </c:pt>
                <c:pt idx="140">
                  <c:v>1.2757172349967976</c:v>
                </c:pt>
                <c:pt idx="141">
                  <c:v>1.2849718801167509</c:v>
                </c:pt>
                <c:pt idx="142">
                  <c:v>1.2942265252367067</c:v>
                </c:pt>
                <c:pt idx="143">
                  <c:v>1.30348117035666</c:v>
                </c:pt>
                <c:pt idx="144">
                  <c:v>1.312023919698156</c:v>
                </c:pt>
                <c:pt idx="145">
                  <c:v>1.321278564818112</c:v>
                </c:pt>
                <c:pt idx="146">
                  <c:v>1.3305332099380649</c:v>
                </c:pt>
                <c:pt idx="147">
                  <c:v>1.3397878550580193</c:v>
                </c:pt>
                <c:pt idx="148">
                  <c:v>1.349042500177974</c:v>
                </c:pt>
                <c:pt idx="149">
                  <c:v>1.3582971452979282</c:v>
                </c:pt>
                <c:pt idx="150">
                  <c:v>1.3675517904178818</c:v>
                </c:pt>
                <c:pt idx="151">
                  <c:v>1.3768064355378371</c:v>
                </c:pt>
                <c:pt idx="152">
                  <c:v>1.385349184879334</c:v>
                </c:pt>
                <c:pt idx="153">
                  <c:v>1.3946038299992891</c:v>
                </c:pt>
                <c:pt idx="154">
                  <c:v>1.4038584751192418</c:v>
                </c:pt>
                <c:pt idx="155">
                  <c:v>1.4131131202391958</c:v>
                </c:pt>
                <c:pt idx="156">
                  <c:v>1.4223677653591502</c:v>
                </c:pt>
                <c:pt idx="157">
                  <c:v>1.4316224104791038</c:v>
                </c:pt>
                <c:pt idx="158">
                  <c:v>1.4408770555990598</c:v>
                </c:pt>
                <c:pt idx="159">
                  <c:v>1.4501317007190138</c:v>
                </c:pt>
                <c:pt idx="160">
                  <c:v>1.459386345838968</c:v>
                </c:pt>
                <c:pt idx="161">
                  <c:v>1.467929095180462</c:v>
                </c:pt>
                <c:pt idx="162">
                  <c:v>1.4771837403004198</c:v>
                </c:pt>
                <c:pt idx="163">
                  <c:v>1.4864383854203738</c:v>
                </c:pt>
                <c:pt idx="164">
                  <c:v>1.4956930305403278</c:v>
                </c:pt>
                <c:pt idx="165">
                  <c:v>1.5049476756602831</c:v>
                </c:pt>
                <c:pt idx="166">
                  <c:v>1.5142023207802389</c:v>
                </c:pt>
                <c:pt idx="167">
                  <c:v>1.5234569659001922</c:v>
                </c:pt>
                <c:pt idx="168">
                  <c:v>1.5327116110201455</c:v>
                </c:pt>
                <c:pt idx="169">
                  <c:v>1.5419662561400989</c:v>
                </c:pt>
                <c:pt idx="170">
                  <c:v>1.5512209012600553</c:v>
                </c:pt>
                <c:pt idx="171">
                  <c:v>1.5597636506015518</c:v>
                </c:pt>
                <c:pt idx="172">
                  <c:v>1.5690182957215064</c:v>
                </c:pt>
                <c:pt idx="173">
                  <c:v>1.578272940841462</c:v>
                </c:pt>
                <c:pt idx="174">
                  <c:v>1.5875275859614151</c:v>
                </c:pt>
                <c:pt idx="175">
                  <c:v>1.5967822310813706</c:v>
                </c:pt>
                <c:pt idx="176">
                  <c:v>1.6060368762013251</c:v>
                </c:pt>
                <c:pt idx="177">
                  <c:v>1.6152915213212797</c:v>
                </c:pt>
                <c:pt idx="178">
                  <c:v>1.6245461664412353</c:v>
                </c:pt>
                <c:pt idx="179">
                  <c:v>1.6338008115611873</c:v>
                </c:pt>
                <c:pt idx="180">
                  <c:v>1.6423435609026849</c:v>
                </c:pt>
                <c:pt idx="181">
                  <c:v>1.6515982060226371</c:v>
                </c:pt>
                <c:pt idx="182">
                  <c:v>1.660852851142594</c:v>
                </c:pt>
                <c:pt idx="183">
                  <c:v>1.6701074962625482</c:v>
                </c:pt>
                <c:pt idx="184">
                  <c:v>1.6793621413825026</c:v>
                </c:pt>
                <c:pt idx="185">
                  <c:v>1.6886167865024559</c:v>
                </c:pt>
                <c:pt idx="186">
                  <c:v>1.6978714316224102</c:v>
                </c:pt>
                <c:pt idx="187">
                  <c:v>1.7071260767423637</c:v>
                </c:pt>
                <c:pt idx="188">
                  <c:v>1.7156688260838613</c:v>
                </c:pt>
                <c:pt idx="189">
                  <c:v>1.7256353669822737</c:v>
                </c:pt>
                <c:pt idx="190">
                  <c:v>1.7341781163237713</c:v>
                </c:pt>
                <c:pt idx="191">
                  <c:v>1.7434327614437255</c:v>
                </c:pt>
                <c:pt idx="192">
                  <c:v>1.7526874065636802</c:v>
                </c:pt>
                <c:pt idx="193">
                  <c:v>1.7619420516836335</c:v>
                </c:pt>
                <c:pt idx="194">
                  <c:v>1.7711966968035868</c:v>
                </c:pt>
                <c:pt idx="195">
                  <c:v>1.7804513419235433</c:v>
                </c:pt>
                <c:pt idx="196">
                  <c:v>1.7897059870434953</c:v>
                </c:pt>
                <c:pt idx="197">
                  <c:v>1.7982487363849931</c:v>
                </c:pt>
                <c:pt idx="198">
                  <c:v>1.8082152772834057</c:v>
                </c:pt>
                <c:pt idx="199">
                  <c:v>1.8167580266249033</c:v>
                </c:pt>
                <c:pt idx="200">
                  <c:v>1.8260126717448575</c:v>
                </c:pt>
                <c:pt idx="201">
                  <c:v>1.8352673168648108</c:v>
                </c:pt>
                <c:pt idx="202">
                  <c:v>1.8445219619847661</c:v>
                </c:pt>
                <c:pt idx="203">
                  <c:v>1.8537766071047188</c:v>
                </c:pt>
                <c:pt idx="204">
                  <c:v>1.8630312522246715</c:v>
                </c:pt>
                <c:pt idx="205">
                  <c:v>1.8722858973446286</c:v>
                </c:pt>
                <c:pt idx="206">
                  <c:v>1.881540542464583</c:v>
                </c:pt>
                <c:pt idx="207">
                  <c:v>1.8900832918060801</c:v>
                </c:pt>
                <c:pt idx="208">
                  <c:v>1.9000498327044919</c:v>
                </c:pt>
                <c:pt idx="209">
                  <c:v>1.9085925820459884</c:v>
                </c:pt>
                <c:pt idx="210">
                  <c:v>1.9178472271659428</c:v>
                </c:pt>
                <c:pt idx="211">
                  <c:v>1.9271018722858972</c:v>
                </c:pt>
                <c:pt idx="212">
                  <c:v>1.9363565174058521</c:v>
                </c:pt>
                <c:pt idx="213">
                  <c:v>1.9456111625258061</c:v>
                </c:pt>
                <c:pt idx="214">
                  <c:v>1.9548658076457617</c:v>
                </c:pt>
                <c:pt idx="215">
                  <c:v>1.9641204527657161</c:v>
                </c:pt>
                <c:pt idx="216">
                  <c:v>1.9733750978856692</c:v>
                </c:pt>
                <c:pt idx="217">
                  <c:v>1.9819178472271657</c:v>
                </c:pt>
                <c:pt idx="218">
                  <c:v>1.9911724923471199</c:v>
                </c:pt>
                <c:pt idx="219">
                  <c:v>2.0004271374670752</c:v>
                </c:pt>
                <c:pt idx="220">
                  <c:v>2.0096817825870317</c:v>
                </c:pt>
                <c:pt idx="221">
                  <c:v>2.0189364277069841</c:v>
                </c:pt>
                <c:pt idx="222">
                  <c:v>2.0281910728269441</c:v>
                </c:pt>
                <c:pt idx="223">
                  <c:v>2.0374457179468926</c:v>
                </c:pt>
                <c:pt idx="224">
                  <c:v>2.0467003630668468</c:v>
                </c:pt>
                <c:pt idx="225">
                  <c:v>2.0559550081867997</c:v>
                </c:pt>
                <c:pt idx="226">
                  <c:v>2.0652096533067557</c:v>
                </c:pt>
                <c:pt idx="227">
                  <c:v>2.0737524026482497</c:v>
                </c:pt>
                <c:pt idx="228">
                  <c:v>2.0830070477682088</c:v>
                </c:pt>
                <c:pt idx="229">
                  <c:v>2.0922616928881586</c:v>
                </c:pt>
                <c:pt idx="230">
                  <c:v>2.1015163380081154</c:v>
                </c:pt>
                <c:pt idx="231">
                  <c:v>2.110770983128067</c:v>
                </c:pt>
                <c:pt idx="232">
                  <c:v>2.1200256282480248</c:v>
                </c:pt>
                <c:pt idx="233">
                  <c:v>2.1292802733679812</c:v>
                </c:pt>
                <c:pt idx="234">
                  <c:v>2.1385349184879381</c:v>
                </c:pt>
                <c:pt idx="235">
                  <c:v>2.1470776678294334</c:v>
                </c:pt>
                <c:pt idx="236">
                  <c:v>2.1563323129493841</c:v>
                </c:pt>
                <c:pt idx="237">
                  <c:v>2.1655869580693414</c:v>
                </c:pt>
                <c:pt idx="238">
                  <c:v>2.1748416031892903</c:v>
                </c:pt>
                <c:pt idx="239">
                  <c:v>2.1840962483092499</c:v>
                </c:pt>
                <c:pt idx="240">
                  <c:v>2.1933508934291996</c:v>
                </c:pt>
                <c:pt idx="241">
                  <c:v>2.2026055385491561</c:v>
                </c:pt>
                <c:pt idx="242">
                  <c:v>2.2118601836691072</c:v>
                </c:pt>
                <c:pt idx="243">
                  <c:v>2.2211148287890681</c:v>
                </c:pt>
                <c:pt idx="244">
                  <c:v>2.2296575781305616</c:v>
                </c:pt>
                <c:pt idx="245">
                  <c:v>2.2389122232505159</c:v>
                </c:pt>
                <c:pt idx="246">
                  <c:v>2.2481668683704754</c:v>
                </c:pt>
                <c:pt idx="247">
                  <c:v>2.2574215134904252</c:v>
                </c:pt>
                <c:pt idx="248">
                  <c:v>2.2666761586103812</c:v>
                </c:pt>
                <c:pt idx="249">
                  <c:v>2.2759308037303358</c:v>
                </c:pt>
                <c:pt idx="250">
                  <c:v>2.2851854488502892</c:v>
                </c:pt>
                <c:pt idx="251">
                  <c:v>2.2944400939702398</c:v>
                </c:pt>
                <c:pt idx="252">
                  <c:v>2.3036947390901972</c:v>
                </c:pt>
                <c:pt idx="253">
                  <c:v>2.3129493842101465</c:v>
                </c:pt>
                <c:pt idx="254">
                  <c:v>2.3214921335516441</c:v>
                </c:pt>
                <c:pt idx="255">
                  <c:v>2.3307467786716032</c:v>
                </c:pt>
                <c:pt idx="256">
                  <c:v>2.340001423791557</c:v>
                </c:pt>
                <c:pt idx="257">
                  <c:v>2.3492560689115112</c:v>
                </c:pt>
                <c:pt idx="258">
                  <c:v>2.3585107140314658</c:v>
                </c:pt>
                <c:pt idx="259">
                  <c:v>2.3677653591514201</c:v>
                </c:pt>
                <c:pt idx="260">
                  <c:v>2.3770200042713752</c:v>
                </c:pt>
                <c:pt idx="261">
                  <c:v>2.3862746493913289</c:v>
                </c:pt>
                <c:pt idx="262">
                  <c:v>2.3948173987328247</c:v>
                </c:pt>
                <c:pt idx="263">
                  <c:v>2.4040720438527798</c:v>
                </c:pt>
                <c:pt idx="264">
                  <c:v>2.4133266889727372</c:v>
                </c:pt>
                <c:pt idx="265">
                  <c:v>2.4225813340926887</c:v>
                </c:pt>
                <c:pt idx="266">
                  <c:v>2.4318359792126403</c:v>
                </c:pt>
                <c:pt idx="267">
                  <c:v>2.4410906243325976</c:v>
                </c:pt>
                <c:pt idx="268">
                  <c:v>2.4503452694525532</c:v>
                </c:pt>
                <c:pt idx="269">
                  <c:v>2.4595999145725065</c:v>
                </c:pt>
                <c:pt idx="270">
                  <c:v>2.4688545596924611</c:v>
                </c:pt>
                <c:pt idx="271">
                  <c:v>2.4773973090339592</c:v>
                </c:pt>
                <c:pt idx="272">
                  <c:v>2.4866519541539107</c:v>
                </c:pt>
                <c:pt idx="273">
                  <c:v>2.4959065992738623</c:v>
                </c:pt>
                <c:pt idx="274">
                  <c:v>2.5051612443938209</c:v>
                </c:pt>
                <c:pt idx="275">
                  <c:v>2.5144158895137725</c:v>
                </c:pt>
                <c:pt idx="276">
                  <c:v>2.5236705346337271</c:v>
                </c:pt>
                <c:pt idx="277">
                  <c:v>2.53292517975368</c:v>
                </c:pt>
                <c:pt idx="278">
                  <c:v>2.5421798248736387</c:v>
                </c:pt>
                <c:pt idx="279">
                  <c:v>2.5514344699935929</c:v>
                </c:pt>
                <c:pt idx="280">
                  <c:v>2.5606891151135467</c:v>
                </c:pt>
                <c:pt idx="281">
                  <c:v>2.5692318644550451</c:v>
                </c:pt>
                <c:pt idx="282">
                  <c:v>2.578486509574998</c:v>
                </c:pt>
                <c:pt idx="283">
                  <c:v>2.5877411546949549</c:v>
                </c:pt>
                <c:pt idx="284">
                  <c:v>2.5969957998149069</c:v>
                </c:pt>
                <c:pt idx="285">
                  <c:v>2.6062504449348585</c:v>
                </c:pt>
                <c:pt idx="286">
                  <c:v>2.6155050900548136</c:v>
                </c:pt>
                <c:pt idx="287">
                  <c:v>2.62475973517477</c:v>
                </c:pt>
                <c:pt idx="288">
                  <c:v>2.6340143802947247</c:v>
                </c:pt>
                <c:pt idx="289">
                  <c:v>2.6432690254146793</c:v>
                </c:pt>
                <c:pt idx="290">
                  <c:v>2.6518117747561756</c:v>
                </c:pt>
                <c:pt idx="291">
                  <c:v>2.6610664198761276</c:v>
                </c:pt>
                <c:pt idx="292">
                  <c:v>2.6703210649960867</c:v>
                </c:pt>
                <c:pt idx="293">
                  <c:v>2.6795757101160391</c:v>
                </c:pt>
                <c:pt idx="294">
                  <c:v>2.6888303552359969</c:v>
                </c:pt>
                <c:pt idx="295">
                  <c:v>2.698085000355948</c:v>
                </c:pt>
                <c:pt idx="296">
                  <c:v>2.7073396454759067</c:v>
                </c:pt>
                <c:pt idx="297">
                  <c:v>2.7165942905958582</c:v>
                </c:pt>
                <c:pt idx="298">
                  <c:v>2.7258489357158067</c:v>
                </c:pt>
                <c:pt idx="299">
                  <c:v>2.7343916850573118</c:v>
                </c:pt>
                <c:pt idx="300">
                  <c:v>2.743646330177262</c:v>
                </c:pt>
                <c:pt idx="301">
                  <c:v>2.7529009752972162</c:v>
                </c:pt>
                <c:pt idx="302">
                  <c:v>2.7621556204171709</c:v>
                </c:pt>
                <c:pt idx="303">
                  <c:v>2.7714102655371251</c:v>
                </c:pt>
                <c:pt idx="304">
                  <c:v>2.7806649106570802</c:v>
                </c:pt>
                <c:pt idx="305">
                  <c:v>2.7899195557770389</c:v>
                </c:pt>
                <c:pt idx="306">
                  <c:v>2.7991742008969926</c:v>
                </c:pt>
                <c:pt idx="307">
                  <c:v>2.8084288460169442</c:v>
                </c:pt>
                <c:pt idx="308">
                  <c:v>2.8176834911368953</c:v>
                </c:pt>
                <c:pt idx="309">
                  <c:v>2.8262262404783942</c:v>
                </c:pt>
                <c:pt idx="310">
                  <c:v>2.8354808855983467</c:v>
                </c:pt>
                <c:pt idx="311">
                  <c:v>2.8447355307183031</c:v>
                </c:pt>
                <c:pt idx="312">
                  <c:v>2.8539901758382573</c:v>
                </c:pt>
                <c:pt idx="313">
                  <c:v>2.863244820958212</c:v>
                </c:pt>
                <c:pt idx="314">
                  <c:v>2.8724994660781618</c:v>
                </c:pt>
                <c:pt idx="315">
                  <c:v>2.8817541111981182</c:v>
                </c:pt>
                <c:pt idx="316">
                  <c:v>2.8910087563180737</c:v>
                </c:pt>
                <c:pt idx="317">
                  <c:v>2.8995515056595718</c:v>
                </c:pt>
                <c:pt idx="318">
                  <c:v>2.908806150779526</c:v>
                </c:pt>
                <c:pt idx="319">
                  <c:v>2.9180607958994798</c:v>
                </c:pt>
                <c:pt idx="320">
                  <c:v>2.9273154410194371</c:v>
                </c:pt>
                <c:pt idx="321">
                  <c:v>2.9365700861393877</c:v>
                </c:pt>
                <c:pt idx="322">
                  <c:v>2.9458247312593442</c:v>
                </c:pt>
                <c:pt idx="323">
                  <c:v>2.9550793763792957</c:v>
                </c:pt>
                <c:pt idx="324">
                  <c:v>2.9643340214992544</c:v>
                </c:pt>
                <c:pt idx="325">
                  <c:v>2.9735886666192064</c:v>
                </c:pt>
                <c:pt idx="326">
                  <c:v>2.9821314159607031</c:v>
                </c:pt>
                <c:pt idx="327">
                  <c:v>2.9913860610806582</c:v>
                </c:pt>
                <c:pt idx="328">
                  <c:v>3.0006407062006142</c:v>
                </c:pt>
                <c:pt idx="329">
                  <c:v>3.0098953513205662</c:v>
                </c:pt>
                <c:pt idx="330">
                  <c:v>3.0191499964405186</c:v>
                </c:pt>
                <c:pt idx="331">
                  <c:v>3.0284046415604786</c:v>
                </c:pt>
                <c:pt idx="332">
                  <c:v>3.0376592866804302</c:v>
                </c:pt>
                <c:pt idx="333">
                  <c:v>3.0469139318003844</c:v>
                </c:pt>
                <c:pt idx="334">
                  <c:v>3.0561685769203391</c:v>
                </c:pt>
                <c:pt idx="335">
                  <c:v>3.0654232220402942</c:v>
                </c:pt>
                <c:pt idx="336">
                  <c:v>3.0739659713817877</c:v>
                </c:pt>
                <c:pt idx="337">
                  <c:v>3.0832206165017442</c:v>
                </c:pt>
                <c:pt idx="338">
                  <c:v>3.0924752616216988</c:v>
                </c:pt>
                <c:pt idx="339">
                  <c:v>3.1017299067416553</c:v>
                </c:pt>
                <c:pt idx="340">
                  <c:v>3.1109845518616099</c:v>
                </c:pt>
                <c:pt idx="341">
                  <c:v>3.1202391969815619</c:v>
                </c:pt>
                <c:pt idx="342">
                  <c:v>3.1294938421015206</c:v>
                </c:pt>
                <c:pt idx="343">
                  <c:v>3.1387484872214704</c:v>
                </c:pt>
                <c:pt idx="344">
                  <c:v>3.148003132341425</c:v>
                </c:pt>
                <c:pt idx="345">
                  <c:v>3.1565458816829217</c:v>
                </c:pt>
                <c:pt idx="346">
                  <c:v>3.1658005268028759</c:v>
                </c:pt>
                <c:pt idx="347">
                  <c:v>3.1750551719228279</c:v>
                </c:pt>
                <c:pt idx="348">
                  <c:v>3.184309817042787</c:v>
                </c:pt>
                <c:pt idx="349">
                  <c:v>3.1935644621627413</c:v>
                </c:pt>
                <c:pt idx="350">
                  <c:v>3.2028191072826941</c:v>
                </c:pt>
                <c:pt idx="351">
                  <c:v>3.2113618566241926</c:v>
                </c:pt>
                <c:pt idx="352">
                  <c:v>3.2213283975226052</c:v>
                </c:pt>
                <c:pt idx="353">
                  <c:v>3.2298711468641002</c:v>
                </c:pt>
                <c:pt idx="354">
                  <c:v>3.2398376877625146</c:v>
                </c:pt>
                <c:pt idx="355">
                  <c:v>3.2483804371040081</c:v>
                </c:pt>
                <c:pt idx="356">
                  <c:v>3.2576350822239619</c:v>
                </c:pt>
                <c:pt idx="357">
                  <c:v>3.2668897273439192</c:v>
                </c:pt>
                <c:pt idx="358">
                  <c:v>3.2761443724638708</c:v>
                </c:pt>
                <c:pt idx="359">
                  <c:v>3.2853990175838259</c:v>
                </c:pt>
                <c:pt idx="360">
                  <c:v>3.2946536627037797</c:v>
                </c:pt>
                <c:pt idx="361">
                  <c:v>3.3039083078237343</c:v>
                </c:pt>
                <c:pt idx="362">
                  <c:v>3.3131629529436877</c:v>
                </c:pt>
                <c:pt idx="363">
                  <c:v>3.3224175980636428</c:v>
                </c:pt>
                <c:pt idx="364">
                  <c:v>3.3309603474051399</c:v>
                </c:pt>
                <c:pt idx="365">
                  <c:v>3.3402149925250941</c:v>
                </c:pt>
                <c:pt idx="366">
                  <c:v>3.3494696376450466</c:v>
                </c:pt>
                <c:pt idx="367">
                  <c:v>3.3587242827650052</c:v>
                </c:pt>
                <c:pt idx="368">
                  <c:v>3.3679789278849572</c:v>
                </c:pt>
                <c:pt idx="369">
                  <c:v>3.3772335730049119</c:v>
                </c:pt>
                <c:pt idx="370">
                  <c:v>3.3864882181248634</c:v>
                </c:pt>
                <c:pt idx="371">
                  <c:v>3.3957428632448163</c:v>
                </c:pt>
                <c:pt idx="372">
                  <c:v>3.4049975083647785</c:v>
                </c:pt>
                <c:pt idx="373">
                  <c:v>3.4135402577062739</c:v>
                </c:pt>
                <c:pt idx="374">
                  <c:v>3.4227949028262259</c:v>
                </c:pt>
                <c:pt idx="375">
                  <c:v>3.4320495479461797</c:v>
                </c:pt>
                <c:pt idx="376">
                  <c:v>3.4413041930661348</c:v>
                </c:pt>
                <c:pt idx="377">
                  <c:v>3.4505588381860877</c:v>
                </c:pt>
                <c:pt idx="378">
                  <c:v>3.4598134833060401</c:v>
                </c:pt>
                <c:pt idx="379">
                  <c:v>3.4690681284259983</c:v>
                </c:pt>
                <c:pt idx="380">
                  <c:v>3.4783227735459552</c:v>
                </c:pt>
                <c:pt idx="381">
                  <c:v>3.4868655228874488</c:v>
                </c:pt>
              </c:numCache>
            </c:numRef>
          </c:xVal>
          <c:yVal>
            <c:numRef>
              <c:f>Sheet2!$E:$E</c:f>
              <c:numCache>
                <c:formatCode>General</c:formatCode>
                <c:ptCount val="1048576"/>
                <c:pt idx="1">
                  <c:v>11.302541544477037</c:v>
                </c:pt>
                <c:pt idx="2">
                  <c:v>938.41642228738999</c:v>
                </c:pt>
                <c:pt idx="3">
                  <c:v>1693.853861192571</c:v>
                </c:pt>
                <c:pt idx="4">
                  <c:v>1739.6749755620724</c:v>
                </c:pt>
                <c:pt idx="5">
                  <c:v>2277.6148582600194</c:v>
                </c:pt>
                <c:pt idx="6">
                  <c:v>2781.3416422287391</c:v>
                </c:pt>
                <c:pt idx="7">
                  <c:v>3284.7629521016597</c:v>
                </c:pt>
                <c:pt idx="8">
                  <c:v>3685.5449657868985</c:v>
                </c:pt>
                <c:pt idx="9">
                  <c:v>4051.8084066471156</c:v>
                </c:pt>
                <c:pt idx="10">
                  <c:v>4383.553274682311</c:v>
                </c:pt>
                <c:pt idx="11">
                  <c:v>4681.3905180840684</c:v>
                </c:pt>
                <c:pt idx="12">
                  <c:v>4944.4037145650045</c:v>
                </c:pt>
                <c:pt idx="13">
                  <c:v>5173.5092864125154</c:v>
                </c:pt>
                <c:pt idx="14">
                  <c:v>5379.3988269794754</c:v>
                </c:pt>
                <c:pt idx="15">
                  <c:v>5573.9858260019591</c:v>
                </c:pt>
                <c:pt idx="16">
                  <c:v>5745.6622678396952</c:v>
                </c:pt>
                <c:pt idx="17">
                  <c:v>5906.0361681329423</c:v>
                </c:pt>
                <c:pt idx="18">
                  <c:v>6054.8020527859244</c:v>
                </c:pt>
                <c:pt idx="19">
                  <c:v>6203.5679374389056</c:v>
                </c:pt>
                <c:pt idx="20">
                  <c:v>6340.7258064516218</c:v>
                </c:pt>
                <c:pt idx="21">
                  <c:v>6455.2785923753663</c:v>
                </c:pt>
                <c:pt idx="22">
                  <c:v>6558.2233626588459</c:v>
                </c:pt>
                <c:pt idx="23">
                  <c:v>6661.4736070381168</c:v>
                </c:pt>
                <c:pt idx="24">
                  <c:v>6764.4183773215982</c:v>
                </c:pt>
                <c:pt idx="25">
                  <c:v>6844.4525904203365</c:v>
                </c:pt>
                <c:pt idx="26">
                  <c:v>6924.4868035190611</c:v>
                </c:pt>
                <c:pt idx="27">
                  <c:v>7004.8264907135963</c:v>
                </c:pt>
                <c:pt idx="28">
                  <c:v>7061.9501466275706</c:v>
                </c:pt>
                <c:pt idx="29">
                  <c:v>7119.0738025415403</c:v>
                </c:pt>
                <c:pt idx="30">
                  <c:v>7187.8054740958041</c:v>
                </c:pt>
                <c:pt idx="31">
                  <c:v>7233.6265884653094</c:v>
                </c:pt>
                <c:pt idx="32">
                  <c:v>7279.4477028347919</c:v>
                </c:pt>
                <c:pt idx="33">
                  <c:v>7313.6608015640331</c:v>
                </c:pt>
                <c:pt idx="34">
                  <c:v>7359.4819159335275</c:v>
                </c:pt>
                <c:pt idx="35">
                  <c:v>7394.0004887585537</c:v>
                </c:pt>
                <c:pt idx="36">
                  <c:v>7416.6055718475118</c:v>
                </c:pt>
                <c:pt idx="37">
                  <c:v>7439.5161290322631</c:v>
                </c:pt>
                <c:pt idx="38">
                  <c:v>7462.4266862170125</c:v>
                </c:pt>
                <c:pt idx="39">
                  <c:v>7485.3372434017638</c:v>
                </c:pt>
                <c:pt idx="40">
                  <c:v>7496.9452590420315</c:v>
                </c:pt>
                <c:pt idx="41">
                  <c:v>7508.2478005865096</c:v>
                </c:pt>
                <c:pt idx="42">
                  <c:v>7519.8558162267836</c:v>
                </c:pt>
                <c:pt idx="43">
                  <c:v>7519.8558162267836</c:v>
                </c:pt>
                <c:pt idx="44">
                  <c:v>7531.1583577712609</c:v>
                </c:pt>
                <c:pt idx="45">
                  <c:v>7531.1583577712609</c:v>
                </c:pt>
                <c:pt idx="46">
                  <c:v>7531.1583577712609</c:v>
                </c:pt>
                <c:pt idx="47">
                  <c:v>7531.1583577712609</c:v>
                </c:pt>
                <c:pt idx="48">
                  <c:v>7531.1583577712609</c:v>
                </c:pt>
                <c:pt idx="49">
                  <c:v>7519.8558162267836</c:v>
                </c:pt>
                <c:pt idx="50">
                  <c:v>7519.8558162267836</c:v>
                </c:pt>
                <c:pt idx="51">
                  <c:v>7508.2478005865096</c:v>
                </c:pt>
                <c:pt idx="52">
                  <c:v>7508.2478005865096</c:v>
                </c:pt>
                <c:pt idx="53">
                  <c:v>7496.9452590420315</c:v>
                </c:pt>
                <c:pt idx="54">
                  <c:v>7496.9452590420315</c:v>
                </c:pt>
                <c:pt idx="55">
                  <c:v>7485.3372434017638</c:v>
                </c:pt>
                <c:pt idx="56">
                  <c:v>7474.034701857282</c:v>
                </c:pt>
                <c:pt idx="57">
                  <c:v>7462.4266862170125</c:v>
                </c:pt>
                <c:pt idx="58">
                  <c:v>7439.5161290322631</c:v>
                </c:pt>
                <c:pt idx="59">
                  <c:v>7428.2135874877804</c:v>
                </c:pt>
                <c:pt idx="60">
                  <c:v>7416.6055718475118</c:v>
                </c:pt>
                <c:pt idx="61">
                  <c:v>7405.30303030303</c:v>
                </c:pt>
                <c:pt idx="62">
                  <c:v>7394.0004887585537</c:v>
                </c:pt>
                <c:pt idx="63">
                  <c:v>7371.0899315738097</c:v>
                </c:pt>
                <c:pt idx="64">
                  <c:v>7359.4819159335275</c:v>
                </c:pt>
                <c:pt idx="65">
                  <c:v>7336.5713587487717</c:v>
                </c:pt>
                <c:pt idx="66">
                  <c:v>7325.2688172042963</c:v>
                </c:pt>
                <c:pt idx="67">
                  <c:v>7302.3582600195559</c:v>
                </c:pt>
                <c:pt idx="68">
                  <c:v>7290.750244379281</c:v>
                </c:pt>
                <c:pt idx="69">
                  <c:v>7267.8396871945215</c:v>
                </c:pt>
                <c:pt idx="70">
                  <c:v>7244.9291300097802</c:v>
                </c:pt>
                <c:pt idx="71">
                  <c:v>7222.3240469208213</c:v>
                </c:pt>
                <c:pt idx="72">
                  <c:v>7210.7160312805518</c:v>
                </c:pt>
                <c:pt idx="73">
                  <c:v>7187.8054740958041</c:v>
                </c:pt>
                <c:pt idx="74">
                  <c:v>7153.5923753665693</c:v>
                </c:pt>
                <c:pt idx="75">
                  <c:v>7141.9843597262889</c:v>
                </c:pt>
                <c:pt idx="76">
                  <c:v>7119.0738025415403</c:v>
                </c:pt>
                <c:pt idx="77">
                  <c:v>7096.1632453567954</c:v>
                </c:pt>
                <c:pt idx="78">
                  <c:v>7073.2526881720432</c:v>
                </c:pt>
                <c:pt idx="79">
                  <c:v>7050.6476050830934</c:v>
                </c:pt>
                <c:pt idx="80">
                  <c:v>7027.7370478983321</c:v>
                </c:pt>
                <c:pt idx="81">
                  <c:v>7004.8264907135963</c:v>
                </c:pt>
                <c:pt idx="82">
                  <c:v>6970.3079178885582</c:v>
                </c:pt>
                <c:pt idx="83">
                  <c:v>6959.005376344081</c:v>
                </c:pt>
                <c:pt idx="84">
                  <c:v>6936.0948191593352</c:v>
                </c:pt>
                <c:pt idx="85">
                  <c:v>6913.1842619745903</c:v>
                </c:pt>
                <c:pt idx="86">
                  <c:v>6901.5762463343108</c:v>
                </c:pt>
                <c:pt idx="87">
                  <c:v>6878.665689149565</c:v>
                </c:pt>
                <c:pt idx="88">
                  <c:v>6867.3631476050832</c:v>
                </c:pt>
                <c:pt idx="89">
                  <c:v>6856.0606060606142</c:v>
                </c:pt>
                <c:pt idx="90">
                  <c:v>6856.0606060606142</c:v>
                </c:pt>
                <c:pt idx="91">
                  <c:v>6844.4525904203365</c:v>
                </c:pt>
                <c:pt idx="92">
                  <c:v>6844.4525904203365</c:v>
                </c:pt>
                <c:pt idx="93">
                  <c:v>6844.4525904203365</c:v>
                </c:pt>
                <c:pt idx="94">
                  <c:v>6844.4525904203365</c:v>
                </c:pt>
                <c:pt idx="95">
                  <c:v>6844.4525904203365</c:v>
                </c:pt>
                <c:pt idx="96">
                  <c:v>6856.0606060606142</c:v>
                </c:pt>
                <c:pt idx="97">
                  <c:v>6867.3631476050832</c:v>
                </c:pt>
                <c:pt idx="98">
                  <c:v>6867.3631476050832</c:v>
                </c:pt>
                <c:pt idx="99">
                  <c:v>6878.665689149565</c:v>
                </c:pt>
                <c:pt idx="100">
                  <c:v>6890.2737047898336</c:v>
                </c:pt>
                <c:pt idx="101">
                  <c:v>6901.5762463343108</c:v>
                </c:pt>
                <c:pt idx="102">
                  <c:v>6913.1842619745903</c:v>
                </c:pt>
                <c:pt idx="103">
                  <c:v>6913.1842619745903</c:v>
                </c:pt>
                <c:pt idx="104">
                  <c:v>6924.4868035190611</c:v>
                </c:pt>
                <c:pt idx="105">
                  <c:v>6936.0948191593352</c:v>
                </c:pt>
                <c:pt idx="106">
                  <c:v>6936.0948191593352</c:v>
                </c:pt>
                <c:pt idx="107">
                  <c:v>6947.3973607038124</c:v>
                </c:pt>
                <c:pt idx="108">
                  <c:v>6959.005376344081</c:v>
                </c:pt>
                <c:pt idx="109">
                  <c:v>6959.005376344081</c:v>
                </c:pt>
                <c:pt idx="110">
                  <c:v>6959.005376344081</c:v>
                </c:pt>
                <c:pt idx="111">
                  <c:v>6970.3079178885582</c:v>
                </c:pt>
                <c:pt idx="112">
                  <c:v>6981.9159335288414</c:v>
                </c:pt>
                <c:pt idx="113">
                  <c:v>6993.218475073314</c:v>
                </c:pt>
                <c:pt idx="114">
                  <c:v>6993.218475073314</c:v>
                </c:pt>
                <c:pt idx="115">
                  <c:v>6993.218475073314</c:v>
                </c:pt>
                <c:pt idx="116">
                  <c:v>7004.8264907135963</c:v>
                </c:pt>
                <c:pt idx="117">
                  <c:v>7004.8264907135963</c:v>
                </c:pt>
                <c:pt idx="118">
                  <c:v>7004.8264907135963</c:v>
                </c:pt>
                <c:pt idx="119">
                  <c:v>7004.8264907135963</c:v>
                </c:pt>
                <c:pt idx="120">
                  <c:v>7004.8264907135963</c:v>
                </c:pt>
                <c:pt idx="121">
                  <c:v>7004.8264907135963</c:v>
                </c:pt>
                <c:pt idx="122">
                  <c:v>7004.8264907135963</c:v>
                </c:pt>
                <c:pt idx="123">
                  <c:v>7004.8264907135963</c:v>
                </c:pt>
                <c:pt idx="124">
                  <c:v>7004.8264907135963</c:v>
                </c:pt>
                <c:pt idx="125">
                  <c:v>7004.8264907135963</c:v>
                </c:pt>
                <c:pt idx="126">
                  <c:v>7004.8264907135963</c:v>
                </c:pt>
                <c:pt idx="127">
                  <c:v>7004.8264907135963</c:v>
                </c:pt>
                <c:pt idx="128">
                  <c:v>7004.8264907135963</c:v>
                </c:pt>
                <c:pt idx="129">
                  <c:v>7016.1290322580644</c:v>
                </c:pt>
                <c:pt idx="130">
                  <c:v>7016.1290322580644</c:v>
                </c:pt>
                <c:pt idx="131">
                  <c:v>7004.8264907135963</c:v>
                </c:pt>
                <c:pt idx="132">
                  <c:v>7016.1290322580644</c:v>
                </c:pt>
                <c:pt idx="133">
                  <c:v>7016.1290322580644</c:v>
                </c:pt>
                <c:pt idx="134">
                  <c:v>7016.1290322580644</c:v>
                </c:pt>
                <c:pt idx="135">
                  <c:v>7016.1290322580644</c:v>
                </c:pt>
                <c:pt idx="136">
                  <c:v>7016.1290322580644</c:v>
                </c:pt>
                <c:pt idx="137">
                  <c:v>7016.1290322580644</c:v>
                </c:pt>
                <c:pt idx="138">
                  <c:v>7016.1290322580644</c:v>
                </c:pt>
                <c:pt idx="139">
                  <c:v>7016.1290322580644</c:v>
                </c:pt>
                <c:pt idx="140">
                  <c:v>7016.1290322580644</c:v>
                </c:pt>
                <c:pt idx="141">
                  <c:v>7027.7370478983321</c:v>
                </c:pt>
                <c:pt idx="142">
                  <c:v>7027.7370478983321</c:v>
                </c:pt>
                <c:pt idx="143">
                  <c:v>7027.7370478983321</c:v>
                </c:pt>
                <c:pt idx="144">
                  <c:v>7027.7370478983321</c:v>
                </c:pt>
                <c:pt idx="145">
                  <c:v>7027.7370478983321</c:v>
                </c:pt>
                <c:pt idx="146">
                  <c:v>7039.0395894428148</c:v>
                </c:pt>
                <c:pt idx="147">
                  <c:v>7027.7370478983321</c:v>
                </c:pt>
                <c:pt idx="148">
                  <c:v>7027.7370478983321</c:v>
                </c:pt>
                <c:pt idx="149">
                  <c:v>7027.7370478983321</c:v>
                </c:pt>
                <c:pt idx="150">
                  <c:v>7039.0395894428148</c:v>
                </c:pt>
                <c:pt idx="151">
                  <c:v>7039.0395894428148</c:v>
                </c:pt>
                <c:pt idx="152">
                  <c:v>7039.0395894428148</c:v>
                </c:pt>
                <c:pt idx="153">
                  <c:v>7039.0395894428148</c:v>
                </c:pt>
                <c:pt idx="154">
                  <c:v>7039.0395894428148</c:v>
                </c:pt>
                <c:pt idx="155">
                  <c:v>7039.0395894428148</c:v>
                </c:pt>
                <c:pt idx="156">
                  <c:v>7039.0395894428148</c:v>
                </c:pt>
                <c:pt idx="157">
                  <c:v>7039.0395894428148</c:v>
                </c:pt>
                <c:pt idx="158">
                  <c:v>7050.6476050830934</c:v>
                </c:pt>
                <c:pt idx="159">
                  <c:v>7050.6476050830934</c:v>
                </c:pt>
                <c:pt idx="160">
                  <c:v>7050.6476050830934</c:v>
                </c:pt>
                <c:pt idx="161">
                  <c:v>7050.6476050830934</c:v>
                </c:pt>
                <c:pt idx="162">
                  <c:v>7050.6476050830934</c:v>
                </c:pt>
                <c:pt idx="163">
                  <c:v>7050.6476050830934</c:v>
                </c:pt>
                <c:pt idx="164">
                  <c:v>7050.6476050830934</c:v>
                </c:pt>
                <c:pt idx="165">
                  <c:v>7050.6476050830934</c:v>
                </c:pt>
                <c:pt idx="166">
                  <c:v>7050.6476050830934</c:v>
                </c:pt>
                <c:pt idx="167">
                  <c:v>7050.6476050830934</c:v>
                </c:pt>
                <c:pt idx="168">
                  <c:v>7050.6476050830934</c:v>
                </c:pt>
                <c:pt idx="169">
                  <c:v>7050.6476050830934</c:v>
                </c:pt>
                <c:pt idx="170">
                  <c:v>7050.6476050830934</c:v>
                </c:pt>
                <c:pt idx="171">
                  <c:v>7050.6476050830934</c:v>
                </c:pt>
                <c:pt idx="172">
                  <c:v>7050.6476050830934</c:v>
                </c:pt>
                <c:pt idx="173">
                  <c:v>7050.6476050830934</c:v>
                </c:pt>
                <c:pt idx="174">
                  <c:v>7050.6476050830934</c:v>
                </c:pt>
                <c:pt idx="175">
                  <c:v>7050.6476050830934</c:v>
                </c:pt>
                <c:pt idx="176">
                  <c:v>7050.6476050830934</c:v>
                </c:pt>
                <c:pt idx="177">
                  <c:v>7050.6476050830934</c:v>
                </c:pt>
                <c:pt idx="178">
                  <c:v>7050.6476050830934</c:v>
                </c:pt>
                <c:pt idx="179">
                  <c:v>7061.9501466275706</c:v>
                </c:pt>
                <c:pt idx="180">
                  <c:v>7061.9501466275706</c:v>
                </c:pt>
                <c:pt idx="181">
                  <c:v>7061.9501466275706</c:v>
                </c:pt>
                <c:pt idx="182">
                  <c:v>7061.9501466275706</c:v>
                </c:pt>
                <c:pt idx="183">
                  <c:v>7061.9501466275706</c:v>
                </c:pt>
                <c:pt idx="184">
                  <c:v>7061.9501466275706</c:v>
                </c:pt>
                <c:pt idx="185">
                  <c:v>7050.6476050830934</c:v>
                </c:pt>
                <c:pt idx="186">
                  <c:v>7061.9501466275706</c:v>
                </c:pt>
                <c:pt idx="187">
                  <c:v>7061.9501466275706</c:v>
                </c:pt>
                <c:pt idx="188">
                  <c:v>7061.9501466275706</c:v>
                </c:pt>
                <c:pt idx="189">
                  <c:v>7050.6476050830934</c:v>
                </c:pt>
                <c:pt idx="190">
                  <c:v>7061.9501466275706</c:v>
                </c:pt>
                <c:pt idx="191">
                  <c:v>7061.9501466275706</c:v>
                </c:pt>
                <c:pt idx="192">
                  <c:v>7050.6476050830934</c:v>
                </c:pt>
                <c:pt idx="193">
                  <c:v>7050.6476050830934</c:v>
                </c:pt>
                <c:pt idx="194">
                  <c:v>7050.6476050830934</c:v>
                </c:pt>
                <c:pt idx="195">
                  <c:v>7050.6476050830934</c:v>
                </c:pt>
                <c:pt idx="196">
                  <c:v>7050.6476050830934</c:v>
                </c:pt>
                <c:pt idx="197">
                  <c:v>7050.6476050830934</c:v>
                </c:pt>
                <c:pt idx="198">
                  <c:v>7050.6476050830934</c:v>
                </c:pt>
                <c:pt idx="199">
                  <c:v>7039.0395894428148</c:v>
                </c:pt>
                <c:pt idx="200">
                  <c:v>7039.0395894428148</c:v>
                </c:pt>
                <c:pt idx="201">
                  <c:v>7039.0395894428148</c:v>
                </c:pt>
                <c:pt idx="202">
                  <c:v>7039.0395894428148</c:v>
                </c:pt>
                <c:pt idx="203">
                  <c:v>7039.0395894428148</c:v>
                </c:pt>
                <c:pt idx="204">
                  <c:v>7039.0395894428148</c:v>
                </c:pt>
                <c:pt idx="205">
                  <c:v>7039.0395894428148</c:v>
                </c:pt>
                <c:pt idx="206">
                  <c:v>7027.7370478983321</c:v>
                </c:pt>
                <c:pt idx="207">
                  <c:v>7039.0395894428148</c:v>
                </c:pt>
                <c:pt idx="208">
                  <c:v>7027.7370478983321</c:v>
                </c:pt>
                <c:pt idx="209">
                  <c:v>7027.7370478983321</c:v>
                </c:pt>
                <c:pt idx="210">
                  <c:v>7027.7370478983321</c:v>
                </c:pt>
                <c:pt idx="211">
                  <c:v>7027.7370478983321</c:v>
                </c:pt>
                <c:pt idx="212">
                  <c:v>7039.0395894428148</c:v>
                </c:pt>
                <c:pt idx="213">
                  <c:v>7039.0395894428148</c:v>
                </c:pt>
                <c:pt idx="214">
                  <c:v>7039.0395894428148</c:v>
                </c:pt>
                <c:pt idx="215">
                  <c:v>7039.0395894428148</c:v>
                </c:pt>
                <c:pt idx="216">
                  <c:v>7050.6476050830934</c:v>
                </c:pt>
                <c:pt idx="217">
                  <c:v>7050.6476050830934</c:v>
                </c:pt>
                <c:pt idx="218">
                  <c:v>7039.0395894428148</c:v>
                </c:pt>
                <c:pt idx="219">
                  <c:v>7050.6476050830934</c:v>
                </c:pt>
                <c:pt idx="220">
                  <c:v>7050.6476050830934</c:v>
                </c:pt>
                <c:pt idx="221">
                  <c:v>7050.6476050830934</c:v>
                </c:pt>
                <c:pt idx="222">
                  <c:v>7050.6476050830934</c:v>
                </c:pt>
                <c:pt idx="223">
                  <c:v>7050.6476050830934</c:v>
                </c:pt>
                <c:pt idx="224">
                  <c:v>7050.6476050830934</c:v>
                </c:pt>
                <c:pt idx="225">
                  <c:v>7039.0395894428148</c:v>
                </c:pt>
                <c:pt idx="226">
                  <c:v>7050.6476050830934</c:v>
                </c:pt>
                <c:pt idx="227">
                  <c:v>7039.0395894428148</c:v>
                </c:pt>
                <c:pt idx="228">
                  <c:v>7039.0395894428148</c:v>
                </c:pt>
                <c:pt idx="229">
                  <c:v>7039.0395894428148</c:v>
                </c:pt>
                <c:pt idx="230">
                  <c:v>7039.0395894428148</c:v>
                </c:pt>
                <c:pt idx="231">
                  <c:v>7039.0395894428148</c:v>
                </c:pt>
                <c:pt idx="232">
                  <c:v>7039.0395894428148</c:v>
                </c:pt>
                <c:pt idx="233">
                  <c:v>7039.0395894428148</c:v>
                </c:pt>
                <c:pt idx="234">
                  <c:v>7039.0395894428148</c:v>
                </c:pt>
                <c:pt idx="235">
                  <c:v>7039.0395894428148</c:v>
                </c:pt>
                <c:pt idx="236">
                  <c:v>7039.0395894428148</c:v>
                </c:pt>
                <c:pt idx="237">
                  <c:v>7039.0395894428148</c:v>
                </c:pt>
                <c:pt idx="238">
                  <c:v>7039.0395894428148</c:v>
                </c:pt>
                <c:pt idx="239">
                  <c:v>7039.0395894428148</c:v>
                </c:pt>
                <c:pt idx="240">
                  <c:v>7039.0395894428148</c:v>
                </c:pt>
                <c:pt idx="241">
                  <c:v>7039.0395894428148</c:v>
                </c:pt>
                <c:pt idx="242">
                  <c:v>7039.0395894428148</c:v>
                </c:pt>
                <c:pt idx="243">
                  <c:v>7039.0395894428148</c:v>
                </c:pt>
                <c:pt idx="244">
                  <c:v>7050.6476050830934</c:v>
                </c:pt>
                <c:pt idx="245">
                  <c:v>7050.6476050830934</c:v>
                </c:pt>
                <c:pt idx="246">
                  <c:v>7050.6476050830934</c:v>
                </c:pt>
                <c:pt idx="247">
                  <c:v>7050.6476050830934</c:v>
                </c:pt>
                <c:pt idx="248">
                  <c:v>7061.9501466275706</c:v>
                </c:pt>
                <c:pt idx="249">
                  <c:v>7061.9501466275706</c:v>
                </c:pt>
                <c:pt idx="250">
                  <c:v>7073.2526881720432</c:v>
                </c:pt>
                <c:pt idx="251">
                  <c:v>7073.2526881720432</c:v>
                </c:pt>
                <c:pt idx="252">
                  <c:v>7073.2526881720432</c:v>
                </c:pt>
                <c:pt idx="253">
                  <c:v>7073.2526881720432</c:v>
                </c:pt>
                <c:pt idx="254">
                  <c:v>7073.2526881720432</c:v>
                </c:pt>
                <c:pt idx="255">
                  <c:v>7073.2526881720432</c:v>
                </c:pt>
                <c:pt idx="256">
                  <c:v>7073.2526881720432</c:v>
                </c:pt>
                <c:pt idx="257">
                  <c:v>7073.2526881720432</c:v>
                </c:pt>
                <c:pt idx="258">
                  <c:v>7073.2526881720432</c:v>
                </c:pt>
                <c:pt idx="259">
                  <c:v>7084.8607038123164</c:v>
                </c:pt>
                <c:pt idx="260">
                  <c:v>7084.8607038123164</c:v>
                </c:pt>
                <c:pt idx="261">
                  <c:v>7096.1632453567954</c:v>
                </c:pt>
                <c:pt idx="262">
                  <c:v>7107.7712609970704</c:v>
                </c:pt>
                <c:pt idx="263">
                  <c:v>7107.7712609970704</c:v>
                </c:pt>
                <c:pt idx="264">
                  <c:v>7130.6818181818226</c:v>
                </c:pt>
                <c:pt idx="265">
                  <c:v>7141.9843597262889</c:v>
                </c:pt>
                <c:pt idx="266">
                  <c:v>7153.5923753665693</c:v>
                </c:pt>
                <c:pt idx="267">
                  <c:v>7176.502932551326</c:v>
                </c:pt>
                <c:pt idx="268">
                  <c:v>7199.4134897360655</c:v>
                </c:pt>
                <c:pt idx="269">
                  <c:v>7210.7160312805518</c:v>
                </c:pt>
                <c:pt idx="270">
                  <c:v>7233.6265884653094</c:v>
                </c:pt>
                <c:pt idx="271">
                  <c:v>7256.5371456500488</c:v>
                </c:pt>
                <c:pt idx="272">
                  <c:v>7290.750244379281</c:v>
                </c:pt>
                <c:pt idx="273">
                  <c:v>7313.6608015640331</c:v>
                </c:pt>
                <c:pt idx="274">
                  <c:v>7336.5713587487717</c:v>
                </c:pt>
                <c:pt idx="275">
                  <c:v>7371.0899315738097</c:v>
                </c:pt>
                <c:pt idx="276">
                  <c:v>7405.30303030303</c:v>
                </c:pt>
                <c:pt idx="277">
                  <c:v>7439.5161290322631</c:v>
                </c:pt>
                <c:pt idx="278">
                  <c:v>7474.034701857282</c:v>
                </c:pt>
                <c:pt idx="279">
                  <c:v>7496.9452590420315</c:v>
                </c:pt>
                <c:pt idx="280">
                  <c:v>7542.7663734115404</c:v>
                </c:pt>
                <c:pt idx="281">
                  <c:v>7576.979472140757</c:v>
                </c:pt>
                <c:pt idx="282">
                  <c:v>7611.1925708699991</c:v>
                </c:pt>
                <c:pt idx="283">
                  <c:v>7645.7111436950154</c:v>
                </c:pt>
                <c:pt idx="284">
                  <c:v>7679.924242424242</c:v>
                </c:pt>
                <c:pt idx="285">
                  <c:v>7725.7453567937437</c:v>
                </c:pt>
                <c:pt idx="286">
                  <c:v>7760.2639296187726</c:v>
                </c:pt>
                <c:pt idx="287">
                  <c:v>7805.7795698924729</c:v>
                </c:pt>
                <c:pt idx="288">
                  <c:v>7840.2981427174982</c:v>
                </c:pt>
                <c:pt idx="289">
                  <c:v>7886.1192570870044</c:v>
                </c:pt>
                <c:pt idx="290">
                  <c:v>7931.9403714565024</c:v>
                </c:pt>
                <c:pt idx="291">
                  <c:v>7966.1534701857317</c:v>
                </c:pt>
                <c:pt idx="292">
                  <c:v>8011.9745845552334</c:v>
                </c:pt>
                <c:pt idx="293">
                  <c:v>8057.7956989247314</c:v>
                </c:pt>
                <c:pt idx="294">
                  <c:v>8103.6168132942312</c:v>
                </c:pt>
                <c:pt idx="295">
                  <c:v>8137.8299120234624</c:v>
                </c:pt>
                <c:pt idx="296">
                  <c:v>8172.0430107526872</c:v>
                </c:pt>
                <c:pt idx="297">
                  <c:v>8217.864125122187</c:v>
                </c:pt>
                <c:pt idx="298">
                  <c:v>8240.7746823069501</c:v>
                </c:pt>
                <c:pt idx="299">
                  <c:v>8263.6852394916805</c:v>
                </c:pt>
                <c:pt idx="300">
                  <c:v>8263.6852394916805</c:v>
                </c:pt>
                <c:pt idx="301">
                  <c:v>8217.864125122187</c:v>
                </c:pt>
                <c:pt idx="302">
                  <c:v>8069.098240469214</c:v>
                </c:pt>
                <c:pt idx="303">
                  <c:v>7737.3533724340168</c:v>
                </c:pt>
                <c:pt idx="304">
                  <c:v>7405.30303030303</c:v>
                </c:pt>
                <c:pt idx="305">
                  <c:v>7290.750244379281</c:v>
                </c:pt>
                <c:pt idx="306">
                  <c:v>7302.3582600195559</c:v>
                </c:pt>
                <c:pt idx="307">
                  <c:v>7325.2688172042963</c:v>
                </c:pt>
                <c:pt idx="308">
                  <c:v>7348.1793743890521</c:v>
                </c:pt>
                <c:pt idx="309">
                  <c:v>7359.4819159335275</c:v>
                </c:pt>
                <c:pt idx="310">
                  <c:v>7359.4819159335275</c:v>
                </c:pt>
                <c:pt idx="311">
                  <c:v>7348.1793743890521</c:v>
                </c:pt>
                <c:pt idx="312">
                  <c:v>7359.4819159335275</c:v>
                </c:pt>
                <c:pt idx="313">
                  <c:v>7359.4819159335275</c:v>
                </c:pt>
                <c:pt idx="314">
                  <c:v>7371.0899315738097</c:v>
                </c:pt>
                <c:pt idx="315">
                  <c:v>7382.3924731182824</c:v>
                </c:pt>
                <c:pt idx="316">
                  <c:v>7382.3924731182824</c:v>
                </c:pt>
                <c:pt idx="317">
                  <c:v>7394.0004887585537</c:v>
                </c:pt>
                <c:pt idx="318">
                  <c:v>7416.6055718475118</c:v>
                </c:pt>
                <c:pt idx="319">
                  <c:v>7428.2135874877804</c:v>
                </c:pt>
                <c:pt idx="320">
                  <c:v>7462.4266862170125</c:v>
                </c:pt>
                <c:pt idx="321">
                  <c:v>7474.034701857282</c:v>
                </c:pt>
                <c:pt idx="322">
                  <c:v>7496.9452590420315</c:v>
                </c:pt>
                <c:pt idx="323">
                  <c:v>7519.8558162267836</c:v>
                </c:pt>
                <c:pt idx="324">
                  <c:v>7542.7663734115404</c:v>
                </c:pt>
                <c:pt idx="325">
                  <c:v>7576.979472140757</c:v>
                </c:pt>
                <c:pt idx="326">
                  <c:v>7599.8900293255183</c:v>
                </c:pt>
                <c:pt idx="327">
                  <c:v>7634.103128054745</c:v>
                </c:pt>
                <c:pt idx="328">
                  <c:v>7657.0136852394917</c:v>
                </c:pt>
                <c:pt idx="329">
                  <c:v>7691.5322580645152</c:v>
                </c:pt>
                <c:pt idx="330">
                  <c:v>7737.3533724340168</c:v>
                </c:pt>
                <c:pt idx="331">
                  <c:v>7760.2639296187726</c:v>
                </c:pt>
                <c:pt idx="332">
                  <c:v>7794.4770283479911</c:v>
                </c:pt>
                <c:pt idx="333">
                  <c:v>7828.6901270772278</c:v>
                </c:pt>
                <c:pt idx="334">
                  <c:v>7863.2086999022486</c:v>
                </c:pt>
                <c:pt idx="335">
                  <c:v>7897.4217986314752</c:v>
                </c:pt>
                <c:pt idx="336">
                  <c:v>7931.9403714565024</c:v>
                </c:pt>
                <c:pt idx="337">
                  <c:v>7966.1534701857317</c:v>
                </c:pt>
                <c:pt idx="338">
                  <c:v>8000.3665689149602</c:v>
                </c:pt>
                <c:pt idx="339">
                  <c:v>8034.8851417399837</c:v>
                </c:pt>
                <c:pt idx="340">
                  <c:v>8069.098240469214</c:v>
                </c:pt>
                <c:pt idx="341">
                  <c:v>8114.9193548387075</c:v>
                </c:pt>
                <c:pt idx="342">
                  <c:v>8149.1324535679441</c:v>
                </c:pt>
                <c:pt idx="343">
                  <c:v>8183.6510263929658</c:v>
                </c:pt>
                <c:pt idx="344">
                  <c:v>8217.864125122187</c:v>
                </c:pt>
                <c:pt idx="345">
                  <c:v>8263.6852394916805</c:v>
                </c:pt>
                <c:pt idx="346">
                  <c:v>8298.2038123167276</c:v>
                </c:pt>
                <c:pt idx="347">
                  <c:v>8332.4169110459316</c:v>
                </c:pt>
                <c:pt idx="348">
                  <c:v>8366.63000977517</c:v>
                </c:pt>
                <c:pt idx="349">
                  <c:v>8412.4511241446598</c:v>
                </c:pt>
                <c:pt idx="350">
                  <c:v>8446.9696969696815</c:v>
                </c:pt>
                <c:pt idx="351">
                  <c:v>8481.1827956989237</c:v>
                </c:pt>
                <c:pt idx="352">
                  <c:v>8527.0039100684153</c:v>
                </c:pt>
                <c:pt idx="353">
                  <c:v>8561.2170087976538</c:v>
                </c:pt>
                <c:pt idx="354">
                  <c:v>8595.7355816226773</c:v>
                </c:pt>
                <c:pt idx="355">
                  <c:v>8641.5566959921634</c:v>
                </c:pt>
                <c:pt idx="356">
                  <c:v>8675.7697947214074</c:v>
                </c:pt>
                <c:pt idx="357">
                  <c:v>8709.982893450624</c:v>
                </c:pt>
                <c:pt idx="358">
                  <c:v>8744.5014662756585</c:v>
                </c:pt>
                <c:pt idx="359">
                  <c:v>8778.7145650048969</c:v>
                </c:pt>
                <c:pt idx="360">
                  <c:v>8813.2331378299168</c:v>
                </c:pt>
                <c:pt idx="361">
                  <c:v>8858.7487781036289</c:v>
                </c:pt>
                <c:pt idx="362">
                  <c:v>8893.2673509286415</c:v>
                </c:pt>
                <c:pt idx="363">
                  <c:v>8927.480449657869</c:v>
                </c:pt>
                <c:pt idx="364">
                  <c:v>8961.9990224828871</c:v>
                </c:pt>
                <c:pt idx="365">
                  <c:v>8984.9095796676247</c:v>
                </c:pt>
                <c:pt idx="366">
                  <c:v>9030.7306940371454</c:v>
                </c:pt>
                <c:pt idx="367">
                  <c:v>9064.9437927663748</c:v>
                </c:pt>
                <c:pt idx="368">
                  <c:v>9087.8543499511234</c:v>
                </c:pt>
                <c:pt idx="369">
                  <c:v>9122.0674486803491</c:v>
                </c:pt>
                <c:pt idx="370">
                  <c:v>9156.586021505369</c:v>
                </c:pt>
                <c:pt idx="371">
                  <c:v>9190.7991202346038</c:v>
                </c:pt>
                <c:pt idx="372">
                  <c:v>9213.7096774193542</c:v>
                </c:pt>
                <c:pt idx="373">
                  <c:v>9225.0122189638314</c:v>
                </c:pt>
                <c:pt idx="374">
                  <c:v>9167.8885630498444</c:v>
                </c:pt>
                <c:pt idx="375">
                  <c:v>377.56598240469197</c:v>
                </c:pt>
                <c:pt idx="376">
                  <c:v>377.56598240469197</c:v>
                </c:pt>
                <c:pt idx="377">
                  <c:v>377.56598240469197</c:v>
                </c:pt>
                <c:pt idx="378">
                  <c:v>377.56598240469197</c:v>
                </c:pt>
                <c:pt idx="379">
                  <c:v>389.1739980449658</c:v>
                </c:pt>
                <c:pt idx="380">
                  <c:v>377.56598240469197</c:v>
                </c:pt>
                <c:pt idx="381">
                  <c:v>377.56598240469197</c:v>
                </c:pt>
              </c:numCache>
            </c:numRef>
          </c:yVal>
        </c:ser>
        <c:ser>
          <c:idx val="1"/>
          <c:order val="1"/>
          <c:tx>
            <c:v>PP</c:v>
          </c:tx>
          <c:spPr>
            <a:ln w="28575">
              <a:noFill/>
            </a:ln>
          </c:spPr>
          <c:marker>
            <c:symbol val="square"/>
            <c:size val="2"/>
          </c:marker>
          <c:xVal>
            <c:numRef>
              <c:f>Sheet2!$J:$J</c:f>
              <c:numCache>
                <c:formatCode>General</c:formatCode>
                <c:ptCount val="1048576"/>
                <c:pt idx="1">
                  <c:v>7.1736011477761927E-4</c:v>
                </c:pt>
                <c:pt idx="2">
                  <c:v>1.0043041606886663E-2</c:v>
                </c:pt>
                <c:pt idx="3">
                  <c:v>1.9368723098995722E-2</c:v>
                </c:pt>
                <c:pt idx="4">
                  <c:v>2.8694404591104738E-2</c:v>
                </c:pt>
                <c:pt idx="5">
                  <c:v>3.8020086083213792E-2</c:v>
                </c:pt>
                <c:pt idx="6">
                  <c:v>4.7345767575322807E-2</c:v>
                </c:pt>
                <c:pt idx="7">
                  <c:v>5.5954088952654239E-2</c:v>
                </c:pt>
                <c:pt idx="8">
                  <c:v>6.5279770444763269E-2</c:v>
                </c:pt>
                <c:pt idx="9">
                  <c:v>7.3888091822094756E-2</c:v>
                </c:pt>
                <c:pt idx="10">
                  <c:v>8.3213773314203709E-2</c:v>
                </c:pt>
                <c:pt idx="11">
                  <c:v>9.2539454806312732E-2</c:v>
                </c:pt>
                <c:pt idx="12">
                  <c:v>0.10186513629842182</c:v>
                </c:pt>
                <c:pt idx="13">
                  <c:v>0.11047345767575316</c:v>
                </c:pt>
                <c:pt idx="14">
                  <c:v>0.12051649928264001</c:v>
                </c:pt>
                <c:pt idx="15">
                  <c:v>0.12912482065997116</c:v>
                </c:pt>
                <c:pt idx="16">
                  <c:v>0.13845050215208041</c:v>
                </c:pt>
                <c:pt idx="17">
                  <c:v>0.1477761836441894</c:v>
                </c:pt>
                <c:pt idx="18">
                  <c:v>0.1563845050215209</c:v>
                </c:pt>
                <c:pt idx="19">
                  <c:v>0.16571018651363004</c:v>
                </c:pt>
                <c:pt idx="20">
                  <c:v>0.17503586800573889</c:v>
                </c:pt>
                <c:pt idx="21">
                  <c:v>0.18436154949784794</c:v>
                </c:pt>
                <c:pt idx="22">
                  <c:v>0.19368723098995697</c:v>
                </c:pt>
                <c:pt idx="23">
                  <c:v>0.20301291248206624</c:v>
                </c:pt>
                <c:pt idx="24">
                  <c:v>0.21233859397417504</c:v>
                </c:pt>
                <c:pt idx="25">
                  <c:v>0.22166427546628409</c:v>
                </c:pt>
                <c:pt idx="26">
                  <c:v>0.23027259684361537</c:v>
                </c:pt>
                <c:pt idx="27">
                  <c:v>0.23959827833572472</c:v>
                </c:pt>
                <c:pt idx="28">
                  <c:v>0.24892395982783386</c:v>
                </c:pt>
                <c:pt idx="29">
                  <c:v>0.25824964131994282</c:v>
                </c:pt>
                <c:pt idx="30">
                  <c:v>0.26757532281205182</c:v>
                </c:pt>
                <c:pt idx="31">
                  <c:v>0.27690100430416081</c:v>
                </c:pt>
                <c:pt idx="32">
                  <c:v>0.28550932568149212</c:v>
                </c:pt>
                <c:pt idx="33">
                  <c:v>0.2948350071736015</c:v>
                </c:pt>
                <c:pt idx="34">
                  <c:v>0.3041606886657105</c:v>
                </c:pt>
                <c:pt idx="35">
                  <c:v>0.3134863701578201</c:v>
                </c:pt>
                <c:pt idx="36">
                  <c:v>0.32281205164992877</c:v>
                </c:pt>
                <c:pt idx="37">
                  <c:v>0.33213773314203732</c:v>
                </c:pt>
                <c:pt idx="38">
                  <c:v>0.34146341463414637</c:v>
                </c:pt>
                <c:pt idx="39">
                  <c:v>0.35007173601147784</c:v>
                </c:pt>
                <c:pt idx="40">
                  <c:v>0.35939741750358684</c:v>
                </c:pt>
                <c:pt idx="41">
                  <c:v>0.36872309899569616</c:v>
                </c:pt>
                <c:pt idx="42">
                  <c:v>0.37804878048780544</c:v>
                </c:pt>
                <c:pt idx="43">
                  <c:v>0.38737446197991504</c:v>
                </c:pt>
                <c:pt idx="44">
                  <c:v>0.39670014347202331</c:v>
                </c:pt>
                <c:pt idx="45">
                  <c:v>0.40530846484935495</c:v>
                </c:pt>
                <c:pt idx="46">
                  <c:v>0.41463414634146339</c:v>
                </c:pt>
                <c:pt idx="47">
                  <c:v>0.42395982783357272</c:v>
                </c:pt>
                <c:pt idx="48">
                  <c:v>0.43328550932568205</c:v>
                </c:pt>
                <c:pt idx="49">
                  <c:v>0.44261119081779055</c:v>
                </c:pt>
                <c:pt idx="50">
                  <c:v>0.45193687230990004</c:v>
                </c:pt>
                <c:pt idx="51">
                  <c:v>0.46126255380200881</c:v>
                </c:pt>
                <c:pt idx="52">
                  <c:v>0.47058823529411803</c:v>
                </c:pt>
                <c:pt idx="53">
                  <c:v>0.47919655667144911</c:v>
                </c:pt>
                <c:pt idx="54">
                  <c:v>0.48852223816355844</c:v>
                </c:pt>
                <c:pt idx="55">
                  <c:v>0.49784791965566766</c:v>
                </c:pt>
                <c:pt idx="56">
                  <c:v>0.5064562410329978</c:v>
                </c:pt>
                <c:pt idx="57">
                  <c:v>0.51578192252510824</c:v>
                </c:pt>
                <c:pt idx="58">
                  <c:v>0.52510760401721657</c:v>
                </c:pt>
                <c:pt idx="59">
                  <c:v>0.53443328550932556</c:v>
                </c:pt>
                <c:pt idx="60">
                  <c:v>0.54375896700143478</c:v>
                </c:pt>
                <c:pt idx="61">
                  <c:v>0.55308464849354433</c:v>
                </c:pt>
                <c:pt idx="62">
                  <c:v>0.56241032998565177</c:v>
                </c:pt>
                <c:pt idx="63">
                  <c:v>0.57173601147776187</c:v>
                </c:pt>
                <c:pt idx="64">
                  <c:v>0.58106169296987153</c:v>
                </c:pt>
                <c:pt idx="65">
                  <c:v>0.58967001434720234</c:v>
                </c:pt>
                <c:pt idx="66">
                  <c:v>0.59899569583931134</c:v>
                </c:pt>
                <c:pt idx="67">
                  <c:v>0.608321377331421</c:v>
                </c:pt>
                <c:pt idx="68">
                  <c:v>0.61764705882353055</c:v>
                </c:pt>
                <c:pt idx="69">
                  <c:v>0.62697274031563854</c:v>
                </c:pt>
                <c:pt idx="70">
                  <c:v>0.63629842180774754</c:v>
                </c:pt>
                <c:pt idx="71">
                  <c:v>0.64490674318507968</c:v>
                </c:pt>
                <c:pt idx="72">
                  <c:v>0.65423242467718856</c:v>
                </c:pt>
                <c:pt idx="73">
                  <c:v>0.66355810616929778</c:v>
                </c:pt>
                <c:pt idx="74">
                  <c:v>0.67288378766140655</c:v>
                </c:pt>
                <c:pt idx="75">
                  <c:v>0.68220946915351566</c:v>
                </c:pt>
                <c:pt idx="76">
                  <c:v>0.6915351506456241</c:v>
                </c:pt>
                <c:pt idx="77">
                  <c:v>0.70086083213773365</c:v>
                </c:pt>
                <c:pt idx="78">
                  <c:v>0.71018651362984264</c:v>
                </c:pt>
                <c:pt idx="79">
                  <c:v>0.71951219512194997</c:v>
                </c:pt>
                <c:pt idx="80">
                  <c:v>0.72883787661406119</c:v>
                </c:pt>
                <c:pt idx="81">
                  <c:v>0.73744619799139177</c:v>
                </c:pt>
                <c:pt idx="82">
                  <c:v>0.74677187948350243</c:v>
                </c:pt>
                <c:pt idx="83">
                  <c:v>0.75609756097560987</c:v>
                </c:pt>
                <c:pt idx="84">
                  <c:v>0.76542324246771931</c:v>
                </c:pt>
                <c:pt idx="85">
                  <c:v>0.77474892395982886</c:v>
                </c:pt>
                <c:pt idx="86">
                  <c:v>0.78407460545193686</c:v>
                </c:pt>
                <c:pt idx="87">
                  <c:v>0.79340028694404607</c:v>
                </c:pt>
                <c:pt idx="88">
                  <c:v>0.80272596843615551</c:v>
                </c:pt>
                <c:pt idx="89">
                  <c:v>0.81133428981348643</c:v>
                </c:pt>
                <c:pt idx="90">
                  <c:v>0.82065997130559643</c:v>
                </c:pt>
                <c:pt idx="91">
                  <c:v>0.82998565279770464</c:v>
                </c:pt>
                <c:pt idx="92">
                  <c:v>0.83931133428981364</c:v>
                </c:pt>
                <c:pt idx="93">
                  <c:v>0.84863701578192252</c:v>
                </c:pt>
                <c:pt idx="94">
                  <c:v>0.85796269727403163</c:v>
                </c:pt>
                <c:pt idx="95">
                  <c:v>0.86657101865136354</c:v>
                </c:pt>
                <c:pt idx="96">
                  <c:v>0.87589670014347321</c:v>
                </c:pt>
                <c:pt idx="97">
                  <c:v>0.88522238163558109</c:v>
                </c:pt>
                <c:pt idx="98">
                  <c:v>0.8945480631276902</c:v>
                </c:pt>
                <c:pt idx="99">
                  <c:v>0.90387374461979964</c:v>
                </c:pt>
                <c:pt idx="100">
                  <c:v>0.91319942611190863</c:v>
                </c:pt>
                <c:pt idx="101">
                  <c:v>0.92252510760401762</c:v>
                </c:pt>
                <c:pt idx="102">
                  <c:v>0.9311334289813481</c:v>
                </c:pt>
                <c:pt idx="103">
                  <c:v>0.94045911047345765</c:v>
                </c:pt>
                <c:pt idx="104">
                  <c:v>0.94978479196556687</c:v>
                </c:pt>
                <c:pt idx="105">
                  <c:v>0.95911047345767575</c:v>
                </c:pt>
                <c:pt idx="106">
                  <c:v>0.96843615494978497</c:v>
                </c:pt>
                <c:pt idx="107">
                  <c:v>0.97776183644189529</c:v>
                </c:pt>
                <c:pt idx="108">
                  <c:v>0.98708751793400251</c:v>
                </c:pt>
                <c:pt idx="109">
                  <c:v>0.99641319942611117</c:v>
                </c:pt>
                <c:pt idx="110">
                  <c:v>1.0050215208034434</c:v>
                </c:pt>
                <c:pt idx="111">
                  <c:v>1.0143472022955524</c:v>
                </c:pt>
                <c:pt idx="112">
                  <c:v>1.0236728837876614</c:v>
                </c:pt>
                <c:pt idx="113">
                  <c:v>1.0329985652797704</c:v>
                </c:pt>
                <c:pt idx="114">
                  <c:v>1.0423242467718796</c:v>
                </c:pt>
                <c:pt idx="115">
                  <c:v>1.0516499282639886</c:v>
                </c:pt>
                <c:pt idx="116">
                  <c:v>1.0602582496413211</c:v>
                </c:pt>
                <c:pt idx="117">
                  <c:v>1.0695839311334301</c:v>
                </c:pt>
                <c:pt idx="118">
                  <c:v>1.0789096126255378</c:v>
                </c:pt>
                <c:pt idx="119">
                  <c:v>1.088235294117647</c:v>
                </c:pt>
                <c:pt idx="120">
                  <c:v>1.0975609756097562</c:v>
                </c:pt>
                <c:pt idx="121">
                  <c:v>1.1068866571018652</c:v>
                </c:pt>
                <c:pt idx="122">
                  <c:v>1.1162123385939755</c:v>
                </c:pt>
                <c:pt idx="123">
                  <c:v>1.1255380200860841</c:v>
                </c:pt>
                <c:pt idx="124">
                  <c:v>1.1348637015781924</c:v>
                </c:pt>
                <c:pt idx="125">
                  <c:v>1.1434720229555249</c:v>
                </c:pt>
                <c:pt idx="126">
                  <c:v>1.1527977044476327</c:v>
                </c:pt>
                <c:pt idx="127">
                  <c:v>1.162123385939742</c:v>
                </c:pt>
                <c:pt idx="128">
                  <c:v>1.1714490674318521</c:v>
                </c:pt>
                <c:pt idx="129">
                  <c:v>1.1807747489239599</c:v>
                </c:pt>
                <c:pt idx="130">
                  <c:v>1.1901004304160705</c:v>
                </c:pt>
                <c:pt idx="131">
                  <c:v>1.1994261119081779</c:v>
                </c:pt>
                <c:pt idx="132">
                  <c:v>1.2087517934002872</c:v>
                </c:pt>
                <c:pt idx="133">
                  <c:v>1.2173601147776179</c:v>
                </c:pt>
                <c:pt idx="134">
                  <c:v>1.2266857962697275</c:v>
                </c:pt>
                <c:pt idx="135">
                  <c:v>1.2360114777618365</c:v>
                </c:pt>
                <c:pt idx="136">
                  <c:v>1.2453371592539455</c:v>
                </c:pt>
                <c:pt idx="137">
                  <c:v>1.2546628407460547</c:v>
                </c:pt>
                <c:pt idx="138">
                  <c:v>1.2639885222381637</c:v>
                </c:pt>
                <c:pt idx="139">
                  <c:v>1.2733142037302718</c:v>
                </c:pt>
                <c:pt idx="140">
                  <c:v>1.2826398852223806</c:v>
                </c:pt>
                <c:pt idx="141">
                  <c:v>1.2919655667144898</c:v>
                </c:pt>
                <c:pt idx="142">
                  <c:v>1.3012912482065988</c:v>
                </c:pt>
                <c:pt idx="143">
                  <c:v>1.3098995695839313</c:v>
                </c:pt>
                <c:pt idx="144">
                  <c:v>1.3192252510760398</c:v>
                </c:pt>
                <c:pt idx="145">
                  <c:v>1.3285509325681504</c:v>
                </c:pt>
                <c:pt idx="146">
                  <c:v>1.3378766140602578</c:v>
                </c:pt>
                <c:pt idx="147">
                  <c:v>1.3472022955523661</c:v>
                </c:pt>
                <c:pt idx="148">
                  <c:v>1.3565279770444758</c:v>
                </c:pt>
                <c:pt idx="149">
                  <c:v>1.3658536585365855</c:v>
                </c:pt>
                <c:pt idx="150">
                  <c:v>1.3751793400286938</c:v>
                </c:pt>
                <c:pt idx="151">
                  <c:v>1.3845050215208055</c:v>
                </c:pt>
                <c:pt idx="152">
                  <c:v>1.3931133428981348</c:v>
                </c:pt>
                <c:pt idx="153">
                  <c:v>1.402439024390244</c:v>
                </c:pt>
                <c:pt idx="154">
                  <c:v>1.4117647058823506</c:v>
                </c:pt>
                <c:pt idx="155">
                  <c:v>1.4210903873744594</c:v>
                </c:pt>
                <c:pt idx="156">
                  <c:v>1.4304160688665721</c:v>
                </c:pt>
                <c:pt idx="157">
                  <c:v>1.4397417503586787</c:v>
                </c:pt>
                <c:pt idx="158">
                  <c:v>1.4490674318507901</c:v>
                </c:pt>
                <c:pt idx="159">
                  <c:v>1.4583931133428978</c:v>
                </c:pt>
                <c:pt idx="160">
                  <c:v>1.4677187948350072</c:v>
                </c:pt>
                <c:pt idx="161">
                  <c:v>1.4770444763271158</c:v>
                </c:pt>
                <c:pt idx="162">
                  <c:v>1.4856527977044462</c:v>
                </c:pt>
                <c:pt idx="163">
                  <c:v>1.4949784791965579</c:v>
                </c:pt>
                <c:pt idx="164">
                  <c:v>1.504304160688666</c:v>
                </c:pt>
                <c:pt idx="165">
                  <c:v>1.5136298421807735</c:v>
                </c:pt>
                <c:pt idx="166">
                  <c:v>1.5229555236728851</c:v>
                </c:pt>
                <c:pt idx="167">
                  <c:v>1.5322812051649917</c:v>
                </c:pt>
                <c:pt idx="168">
                  <c:v>1.5416068866571018</c:v>
                </c:pt>
                <c:pt idx="169">
                  <c:v>1.5509325681492121</c:v>
                </c:pt>
                <c:pt idx="170">
                  <c:v>1.5595408895265435</c:v>
                </c:pt>
                <c:pt idx="171">
                  <c:v>1.5688665710186513</c:v>
                </c:pt>
                <c:pt idx="172">
                  <c:v>1.5781922525107606</c:v>
                </c:pt>
                <c:pt idx="173">
                  <c:v>1.5875179340028709</c:v>
                </c:pt>
                <c:pt idx="174">
                  <c:v>1.5968436154949772</c:v>
                </c:pt>
                <c:pt idx="175">
                  <c:v>1.6061692969870864</c:v>
                </c:pt>
                <c:pt idx="176">
                  <c:v>1.615494978479195</c:v>
                </c:pt>
                <c:pt idx="177">
                  <c:v>1.624820659971306</c:v>
                </c:pt>
                <c:pt idx="178">
                  <c:v>1.6334289813486371</c:v>
                </c:pt>
                <c:pt idx="179">
                  <c:v>1.6434720229555249</c:v>
                </c:pt>
                <c:pt idx="180">
                  <c:v>1.6520803443328564</c:v>
                </c:pt>
                <c:pt idx="181">
                  <c:v>1.6614060258249639</c:v>
                </c:pt>
                <c:pt idx="182">
                  <c:v>1.6707317073170722</c:v>
                </c:pt>
                <c:pt idx="183">
                  <c:v>1.6800573888091823</c:v>
                </c:pt>
                <c:pt idx="184">
                  <c:v>1.6893830703012926</c:v>
                </c:pt>
                <c:pt idx="185">
                  <c:v>1.6987087517934003</c:v>
                </c:pt>
                <c:pt idx="186">
                  <c:v>1.7080344332855093</c:v>
                </c:pt>
                <c:pt idx="187">
                  <c:v>1.7173601147776179</c:v>
                </c:pt>
                <c:pt idx="188">
                  <c:v>1.7266857962697275</c:v>
                </c:pt>
                <c:pt idx="189">
                  <c:v>1.7360114777618365</c:v>
                </c:pt>
                <c:pt idx="190">
                  <c:v>1.7446197991391668</c:v>
                </c:pt>
                <c:pt idx="191">
                  <c:v>1.7539454806312769</c:v>
                </c:pt>
                <c:pt idx="192">
                  <c:v>1.7632711621233859</c:v>
                </c:pt>
                <c:pt idx="193">
                  <c:v>1.772596843615494</c:v>
                </c:pt>
                <c:pt idx="194">
                  <c:v>1.7819225251076038</c:v>
                </c:pt>
                <c:pt idx="195">
                  <c:v>1.7912482065997131</c:v>
                </c:pt>
                <c:pt idx="196">
                  <c:v>1.8005738880918221</c:v>
                </c:pt>
                <c:pt idx="197">
                  <c:v>1.8091822094691534</c:v>
                </c:pt>
                <c:pt idx="198">
                  <c:v>1.8192252510760398</c:v>
                </c:pt>
                <c:pt idx="199">
                  <c:v>1.8278335724533719</c:v>
                </c:pt>
                <c:pt idx="200">
                  <c:v>1.8371592539454795</c:v>
                </c:pt>
                <c:pt idx="201">
                  <c:v>1.8464849354375901</c:v>
                </c:pt>
                <c:pt idx="202">
                  <c:v>1.855810616929698</c:v>
                </c:pt>
                <c:pt idx="203">
                  <c:v>1.8651362984218078</c:v>
                </c:pt>
                <c:pt idx="204">
                  <c:v>1.8744619799139179</c:v>
                </c:pt>
                <c:pt idx="205">
                  <c:v>1.8837876614060272</c:v>
                </c:pt>
                <c:pt idx="206">
                  <c:v>1.8931133428981348</c:v>
                </c:pt>
                <c:pt idx="207">
                  <c:v>1.9017216642754651</c:v>
                </c:pt>
                <c:pt idx="208">
                  <c:v>1.9110473457675761</c:v>
                </c:pt>
                <c:pt idx="209">
                  <c:v>1.9203730272596846</c:v>
                </c:pt>
                <c:pt idx="210">
                  <c:v>1.9296987087517941</c:v>
                </c:pt>
                <c:pt idx="211">
                  <c:v>1.9390243902439013</c:v>
                </c:pt>
                <c:pt idx="212">
                  <c:v>1.9483500717360145</c:v>
                </c:pt>
                <c:pt idx="213">
                  <c:v>1.9576757532281208</c:v>
                </c:pt>
                <c:pt idx="214">
                  <c:v>1.9670014347202309</c:v>
                </c:pt>
                <c:pt idx="215">
                  <c:v>1.9756097560975612</c:v>
                </c:pt>
                <c:pt idx="216">
                  <c:v>1.9849354375896702</c:v>
                </c:pt>
                <c:pt idx="217">
                  <c:v>1.9942611190817805</c:v>
                </c:pt>
                <c:pt idx="218">
                  <c:v>2.0035868005738884</c:v>
                </c:pt>
                <c:pt idx="219">
                  <c:v>2.0129124820659974</c:v>
                </c:pt>
                <c:pt idx="220">
                  <c:v>2.0222381635581028</c:v>
                </c:pt>
                <c:pt idx="221">
                  <c:v>2.0315638450502154</c:v>
                </c:pt>
                <c:pt idx="222">
                  <c:v>2.0408895265423252</c:v>
                </c:pt>
                <c:pt idx="223">
                  <c:v>2.0502152080344342</c:v>
                </c:pt>
                <c:pt idx="224">
                  <c:v>2.0595408895265424</c:v>
                </c:pt>
                <c:pt idx="225">
                  <c:v>2.0681492109038739</c:v>
                </c:pt>
                <c:pt idx="226">
                  <c:v>2.0774748923959852</c:v>
                </c:pt>
                <c:pt idx="227">
                  <c:v>2.0868005738880897</c:v>
                </c:pt>
                <c:pt idx="228">
                  <c:v>2.0961262553802009</c:v>
                </c:pt>
                <c:pt idx="229">
                  <c:v>2.1054519368723099</c:v>
                </c:pt>
                <c:pt idx="230">
                  <c:v>2.1147776183644202</c:v>
                </c:pt>
                <c:pt idx="231">
                  <c:v>2.1241032998565292</c:v>
                </c:pt>
                <c:pt idx="232">
                  <c:v>2.1334289813486373</c:v>
                </c:pt>
                <c:pt idx="233">
                  <c:v>2.1420373027259716</c:v>
                </c:pt>
                <c:pt idx="234">
                  <c:v>2.1520803443328553</c:v>
                </c:pt>
                <c:pt idx="235">
                  <c:v>2.1606886657101865</c:v>
                </c:pt>
                <c:pt idx="236">
                  <c:v>2.1700143472022986</c:v>
                </c:pt>
                <c:pt idx="237">
                  <c:v>2.1793400286944045</c:v>
                </c:pt>
                <c:pt idx="238">
                  <c:v>2.1886657101865152</c:v>
                </c:pt>
                <c:pt idx="239">
                  <c:v>2.1979913916786242</c:v>
                </c:pt>
                <c:pt idx="240">
                  <c:v>2.207317073170735</c:v>
                </c:pt>
                <c:pt idx="241">
                  <c:v>2.2166427546628387</c:v>
                </c:pt>
                <c:pt idx="242">
                  <c:v>2.2259684361549477</c:v>
                </c:pt>
                <c:pt idx="243">
                  <c:v>2.2345767575322846</c:v>
                </c:pt>
                <c:pt idx="244">
                  <c:v>2.2446197991391679</c:v>
                </c:pt>
                <c:pt idx="245">
                  <c:v>2.2532281205164995</c:v>
                </c:pt>
                <c:pt idx="246">
                  <c:v>2.2625538020086085</c:v>
                </c:pt>
                <c:pt idx="247">
                  <c:v>2.2718794835007152</c:v>
                </c:pt>
                <c:pt idx="248">
                  <c:v>2.2812051649928269</c:v>
                </c:pt>
                <c:pt idx="249">
                  <c:v>2.2905308464849408</c:v>
                </c:pt>
                <c:pt idx="250">
                  <c:v>2.2998565279770444</c:v>
                </c:pt>
                <c:pt idx="251">
                  <c:v>2.3091822094691534</c:v>
                </c:pt>
                <c:pt idx="252">
                  <c:v>2.317790530846485</c:v>
                </c:pt>
                <c:pt idx="253">
                  <c:v>2.3271162123385967</c:v>
                </c:pt>
                <c:pt idx="254">
                  <c:v>2.336441893830699</c:v>
                </c:pt>
                <c:pt idx="255">
                  <c:v>2.3457675753228142</c:v>
                </c:pt>
                <c:pt idx="256">
                  <c:v>2.355093256814921</c:v>
                </c:pt>
                <c:pt idx="257">
                  <c:v>2.36441893830703</c:v>
                </c:pt>
                <c:pt idx="258">
                  <c:v>2.3737446197991372</c:v>
                </c:pt>
                <c:pt idx="259">
                  <c:v>2.3830703012912484</c:v>
                </c:pt>
                <c:pt idx="260">
                  <c:v>2.3923959827833574</c:v>
                </c:pt>
                <c:pt idx="261">
                  <c:v>2.4017216642754682</c:v>
                </c:pt>
                <c:pt idx="262">
                  <c:v>2.4110473457675758</c:v>
                </c:pt>
                <c:pt idx="263">
                  <c:v>2.4196556671449043</c:v>
                </c:pt>
                <c:pt idx="264">
                  <c:v>2.4289813486370213</c:v>
                </c:pt>
                <c:pt idx="265">
                  <c:v>2.4383070301291228</c:v>
                </c:pt>
                <c:pt idx="266">
                  <c:v>2.4476327116212362</c:v>
                </c:pt>
                <c:pt idx="267">
                  <c:v>2.4569583931133381</c:v>
                </c:pt>
                <c:pt idx="268">
                  <c:v>2.4662840746054542</c:v>
                </c:pt>
                <c:pt idx="269">
                  <c:v>2.4756097560975614</c:v>
                </c:pt>
                <c:pt idx="270">
                  <c:v>2.4849354375896677</c:v>
                </c:pt>
                <c:pt idx="271">
                  <c:v>2.4942611190817767</c:v>
                </c:pt>
                <c:pt idx="272">
                  <c:v>2.5028694404591079</c:v>
                </c:pt>
                <c:pt idx="273">
                  <c:v>2.5121951219512177</c:v>
                </c:pt>
                <c:pt idx="274">
                  <c:v>2.521520803443329</c:v>
                </c:pt>
                <c:pt idx="275">
                  <c:v>2.5308464849354357</c:v>
                </c:pt>
                <c:pt idx="276">
                  <c:v>2.5401721664275492</c:v>
                </c:pt>
                <c:pt idx="277">
                  <c:v>2.5494978479196586</c:v>
                </c:pt>
                <c:pt idx="278">
                  <c:v>2.5588235294117627</c:v>
                </c:pt>
                <c:pt idx="279">
                  <c:v>2.5674318507891001</c:v>
                </c:pt>
                <c:pt idx="280">
                  <c:v>2.5774748923959852</c:v>
                </c:pt>
                <c:pt idx="281">
                  <c:v>2.5860832137733145</c:v>
                </c:pt>
                <c:pt idx="282">
                  <c:v>2.5954088952654213</c:v>
                </c:pt>
                <c:pt idx="283">
                  <c:v>2.6047345767575387</c:v>
                </c:pt>
                <c:pt idx="284">
                  <c:v>2.6140602582496415</c:v>
                </c:pt>
                <c:pt idx="285">
                  <c:v>2.6233859397417505</c:v>
                </c:pt>
                <c:pt idx="286">
                  <c:v>2.6327116212338577</c:v>
                </c:pt>
                <c:pt idx="287">
                  <c:v>2.6420373027259711</c:v>
                </c:pt>
                <c:pt idx="288">
                  <c:v>2.6513629842180757</c:v>
                </c:pt>
                <c:pt idx="289">
                  <c:v>2.6599713055954091</c:v>
                </c:pt>
                <c:pt idx="290">
                  <c:v>2.6692969870875203</c:v>
                </c:pt>
                <c:pt idx="291">
                  <c:v>2.6786226685796271</c:v>
                </c:pt>
                <c:pt idx="292">
                  <c:v>2.6879483500717383</c:v>
                </c:pt>
                <c:pt idx="293">
                  <c:v>2.6972740315638437</c:v>
                </c:pt>
                <c:pt idx="294">
                  <c:v>2.7065997130559571</c:v>
                </c:pt>
                <c:pt idx="295">
                  <c:v>2.7159253945480613</c:v>
                </c:pt>
                <c:pt idx="296">
                  <c:v>2.7252510760401742</c:v>
                </c:pt>
                <c:pt idx="297">
                  <c:v>2.7345767575322846</c:v>
                </c:pt>
                <c:pt idx="298">
                  <c:v>2.743185078909617</c:v>
                </c:pt>
                <c:pt idx="299">
                  <c:v>2.7525107604017243</c:v>
                </c:pt>
                <c:pt idx="300">
                  <c:v>2.761836441893831</c:v>
                </c:pt>
                <c:pt idx="301">
                  <c:v>2.7711621233859387</c:v>
                </c:pt>
                <c:pt idx="302">
                  <c:v>2.780487804878049</c:v>
                </c:pt>
                <c:pt idx="303">
                  <c:v>2.789813486370158</c:v>
                </c:pt>
                <c:pt idx="304">
                  <c:v>2.7991391678622692</c:v>
                </c:pt>
                <c:pt idx="305">
                  <c:v>2.8084648493543782</c:v>
                </c:pt>
                <c:pt idx="306">
                  <c:v>2.817790530846485</c:v>
                </c:pt>
                <c:pt idx="307">
                  <c:v>2.8271162123385962</c:v>
                </c:pt>
                <c:pt idx="308">
                  <c:v>2.8357245337159247</c:v>
                </c:pt>
                <c:pt idx="309">
                  <c:v>2.8450502152080337</c:v>
                </c:pt>
                <c:pt idx="310">
                  <c:v>2.8543758967001427</c:v>
                </c:pt>
                <c:pt idx="311">
                  <c:v>2.8637015781922566</c:v>
                </c:pt>
                <c:pt idx="312">
                  <c:v>2.8730272596843616</c:v>
                </c:pt>
                <c:pt idx="313">
                  <c:v>2.8823529411764706</c:v>
                </c:pt>
                <c:pt idx="314">
                  <c:v>2.8916786226685764</c:v>
                </c:pt>
                <c:pt idx="315">
                  <c:v>2.9010043041606877</c:v>
                </c:pt>
                <c:pt idx="316">
                  <c:v>2.910329985652798</c:v>
                </c:pt>
                <c:pt idx="317">
                  <c:v>2.9189383070301287</c:v>
                </c:pt>
                <c:pt idx="318">
                  <c:v>2.9282639885222381</c:v>
                </c:pt>
                <c:pt idx="319">
                  <c:v>2.9375896700143471</c:v>
                </c:pt>
                <c:pt idx="320">
                  <c:v>2.9469153515064583</c:v>
                </c:pt>
                <c:pt idx="321">
                  <c:v>2.9562410329985629</c:v>
                </c:pt>
                <c:pt idx="322">
                  <c:v>2.9655667144906745</c:v>
                </c:pt>
                <c:pt idx="323">
                  <c:v>2.9748923959827827</c:v>
                </c:pt>
                <c:pt idx="324">
                  <c:v>2.9842180774748925</c:v>
                </c:pt>
                <c:pt idx="325">
                  <c:v>2.9935437589670051</c:v>
                </c:pt>
                <c:pt idx="326">
                  <c:v>3.0021520803443331</c:v>
                </c:pt>
                <c:pt idx="327">
                  <c:v>3.0121951219512177</c:v>
                </c:pt>
                <c:pt idx="328">
                  <c:v>3.0208034433285507</c:v>
                </c:pt>
                <c:pt idx="329">
                  <c:v>3.0301291248206597</c:v>
                </c:pt>
                <c:pt idx="330">
                  <c:v>3.0394548063127687</c:v>
                </c:pt>
                <c:pt idx="331">
                  <c:v>3.0487804878048781</c:v>
                </c:pt>
                <c:pt idx="332">
                  <c:v>3.0581061692969871</c:v>
                </c:pt>
                <c:pt idx="333">
                  <c:v>3.0674318507891001</c:v>
                </c:pt>
                <c:pt idx="334">
                  <c:v>3.0767575322812037</c:v>
                </c:pt>
                <c:pt idx="335">
                  <c:v>3.0853658536585371</c:v>
                </c:pt>
                <c:pt idx="336">
                  <c:v>3.0946915351506457</c:v>
                </c:pt>
                <c:pt idx="337">
                  <c:v>3.1040172166427586</c:v>
                </c:pt>
                <c:pt idx="338">
                  <c:v>3.1133428981348628</c:v>
                </c:pt>
                <c:pt idx="339">
                  <c:v>3.1226685796269726</c:v>
                </c:pt>
                <c:pt idx="340">
                  <c:v>3.1319942611190816</c:v>
                </c:pt>
                <c:pt idx="341">
                  <c:v>3.1413199426111937</c:v>
                </c:pt>
                <c:pt idx="342">
                  <c:v>3.1506456241032956</c:v>
                </c:pt>
                <c:pt idx="343">
                  <c:v>3.1592539454806308</c:v>
                </c:pt>
                <c:pt idx="344">
                  <c:v>3.1692969870875203</c:v>
                </c:pt>
                <c:pt idx="345">
                  <c:v>3.1779053084648488</c:v>
                </c:pt>
                <c:pt idx="346">
                  <c:v>3.1872309899569604</c:v>
                </c:pt>
                <c:pt idx="347">
                  <c:v>3.1965566714490667</c:v>
                </c:pt>
                <c:pt idx="348">
                  <c:v>3.2058823529411793</c:v>
                </c:pt>
                <c:pt idx="349">
                  <c:v>3.2152080344332812</c:v>
                </c:pt>
                <c:pt idx="350">
                  <c:v>3.2245337159253999</c:v>
                </c:pt>
                <c:pt idx="351">
                  <c:v>3.2338593974175036</c:v>
                </c:pt>
                <c:pt idx="352">
                  <c:v>3.243185078909617</c:v>
                </c:pt>
                <c:pt idx="353">
                  <c:v>3.2517934002869446</c:v>
                </c:pt>
                <c:pt idx="354">
                  <c:v>3.2611190817790559</c:v>
                </c:pt>
                <c:pt idx="355">
                  <c:v>3.2704447632711626</c:v>
                </c:pt>
                <c:pt idx="356">
                  <c:v>3.2797704447632707</c:v>
                </c:pt>
                <c:pt idx="357">
                  <c:v>3.2890961262553806</c:v>
                </c:pt>
                <c:pt idx="358">
                  <c:v>3.2984218077474927</c:v>
                </c:pt>
                <c:pt idx="359">
                  <c:v>3.3077474892395977</c:v>
                </c:pt>
                <c:pt idx="360">
                  <c:v>3.3170731707317067</c:v>
                </c:pt>
                <c:pt idx="361">
                  <c:v>3.3263988522238161</c:v>
                </c:pt>
                <c:pt idx="362">
                  <c:v>3.3350071736011455</c:v>
                </c:pt>
                <c:pt idx="363">
                  <c:v>3.3443328550932572</c:v>
                </c:pt>
                <c:pt idx="364">
                  <c:v>3.3536585365853639</c:v>
                </c:pt>
                <c:pt idx="365">
                  <c:v>3.3629842180774787</c:v>
                </c:pt>
                <c:pt idx="366">
                  <c:v>3.372309899569581</c:v>
                </c:pt>
                <c:pt idx="367">
                  <c:v>3.3816355810616936</c:v>
                </c:pt>
                <c:pt idx="368">
                  <c:v>3.3909612625538026</c:v>
                </c:pt>
                <c:pt idx="369">
                  <c:v>3.4002869440459116</c:v>
                </c:pt>
                <c:pt idx="370">
                  <c:v>3.4096126255380175</c:v>
                </c:pt>
                <c:pt idx="371">
                  <c:v>3.4189383070301287</c:v>
                </c:pt>
                <c:pt idx="372">
                  <c:v>3.4275466284074612</c:v>
                </c:pt>
                <c:pt idx="373">
                  <c:v>3.4368723098995657</c:v>
                </c:pt>
                <c:pt idx="374">
                  <c:v>3.4461979913916791</c:v>
                </c:pt>
                <c:pt idx="375">
                  <c:v>3.4555236728837877</c:v>
                </c:pt>
                <c:pt idx="376">
                  <c:v>3.4648493543758967</c:v>
                </c:pt>
                <c:pt idx="377">
                  <c:v>3.4741750358680035</c:v>
                </c:pt>
                <c:pt idx="378">
                  <c:v>3.4835007173601187</c:v>
                </c:pt>
                <c:pt idx="379">
                  <c:v>3.4928263988522237</c:v>
                </c:pt>
                <c:pt idx="380">
                  <c:v>3.5014347202295579</c:v>
                </c:pt>
                <c:pt idx="381">
                  <c:v>3.5107604017216647</c:v>
                </c:pt>
                <c:pt idx="382">
                  <c:v>3.5200860832137737</c:v>
                </c:pt>
                <c:pt idx="383">
                  <c:v>3.5294117647058831</c:v>
                </c:pt>
                <c:pt idx="384">
                  <c:v>3.5387374461979957</c:v>
                </c:pt>
                <c:pt idx="385">
                  <c:v>3.5480631276901007</c:v>
                </c:pt>
                <c:pt idx="386">
                  <c:v>3.5573888091822088</c:v>
                </c:pt>
                <c:pt idx="387">
                  <c:v>3.5667144906743191</c:v>
                </c:pt>
                <c:pt idx="388">
                  <c:v>3.5760401721664277</c:v>
                </c:pt>
                <c:pt idx="389">
                  <c:v>3.5853658536585371</c:v>
                </c:pt>
                <c:pt idx="390">
                  <c:v>3.5946915351506461</c:v>
                </c:pt>
                <c:pt idx="391">
                  <c:v>3.6040172166427586</c:v>
                </c:pt>
                <c:pt idx="392">
                  <c:v>3.612625538020084</c:v>
                </c:pt>
                <c:pt idx="393">
                  <c:v>3.6219512195121979</c:v>
                </c:pt>
                <c:pt idx="394">
                  <c:v>3.6312769010043047</c:v>
                </c:pt>
                <c:pt idx="395">
                  <c:v>3.6406025824964163</c:v>
                </c:pt>
                <c:pt idx="396">
                  <c:v>3.6499282639885231</c:v>
                </c:pt>
                <c:pt idx="397">
                  <c:v>3.6592539454806317</c:v>
                </c:pt>
                <c:pt idx="398">
                  <c:v>3.6678622668579659</c:v>
                </c:pt>
                <c:pt idx="399">
                  <c:v>3.6779053084648488</c:v>
                </c:pt>
                <c:pt idx="400">
                  <c:v>3.6865136298421808</c:v>
                </c:pt>
                <c:pt idx="401">
                  <c:v>3.695839311334288</c:v>
                </c:pt>
                <c:pt idx="402">
                  <c:v>3.7051649928264019</c:v>
                </c:pt>
                <c:pt idx="403">
                  <c:v>3.7144906743185078</c:v>
                </c:pt>
                <c:pt idx="404">
                  <c:v>3.7238163558106199</c:v>
                </c:pt>
                <c:pt idx="405">
                  <c:v>3.7331420373027262</c:v>
                </c:pt>
                <c:pt idx="406">
                  <c:v>3.7424677187948352</c:v>
                </c:pt>
                <c:pt idx="407">
                  <c:v>3.7517934002869446</c:v>
                </c:pt>
                <c:pt idx="408">
                  <c:v>3.7611190817790559</c:v>
                </c:pt>
                <c:pt idx="409">
                  <c:v>3.7697274031563852</c:v>
                </c:pt>
                <c:pt idx="410">
                  <c:v>3.7790530846484938</c:v>
                </c:pt>
                <c:pt idx="411">
                  <c:v>3.7883787661406054</c:v>
                </c:pt>
                <c:pt idx="412">
                  <c:v>3.7977044476327162</c:v>
                </c:pt>
                <c:pt idx="413">
                  <c:v>3.8070301291248185</c:v>
                </c:pt>
                <c:pt idx="414">
                  <c:v>3.816355810616928</c:v>
                </c:pt>
                <c:pt idx="415">
                  <c:v>3.8256814921090387</c:v>
                </c:pt>
                <c:pt idx="416">
                  <c:v>3.8350071736011455</c:v>
                </c:pt>
                <c:pt idx="417">
                  <c:v>3.8443328550932572</c:v>
                </c:pt>
                <c:pt idx="418">
                  <c:v>3.8529411764705865</c:v>
                </c:pt>
                <c:pt idx="419">
                  <c:v>3.8622668579626982</c:v>
                </c:pt>
                <c:pt idx="420">
                  <c:v>3.8715925394548032</c:v>
                </c:pt>
                <c:pt idx="421">
                  <c:v>3.880918220946918</c:v>
                </c:pt>
                <c:pt idx="422">
                  <c:v>3.8902439024390225</c:v>
                </c:pt>
                <c:pt idx="423">
                  <c:v>3.8995695839311337</c:v>
                </c:pt>
                <c:pt idx="424">
                  <c:v>3.9088952654232427</c:v>
                </c:pt>
                <c:pt idx="425">
                  <c:v>3.9182209469153539</c:v>
                </c:pt>
                <c:pt idx="426">
                  <c:v>3.9275466284074612</c:v>
                </c:pt>
                <c:pt idx="427">
                  <c:v>3.9368723098995657</c:v>
                </c:pt>
                <c:pt idx="428">
                  <c:v>3.9454806312769013</c:v>
                </c:pt>
                <c:pt idx="429">
                  <c:v>3.9548063127690103</c:v>
                </c:pt>
                <c:pt idx="430">
                  <c:v>3.9641319942611202</c:v>
                </c:pt>
                <c:pt idx="431">
                  <c:v>3.9734576757532261</c:v>
                </c:pt>
                <c:pt idx="432">
                  <c:v>3.9827833572453399</c:v>
                </c:pt>
                <c:pt idx="433">
                  <c:v>3.9921090387374472</c:v>
                </c:pt>
                <c:pt idx="434">
                  <c:v>4.0014347202295557</c:v>
                </c:pt>
                <c:pt idx="435">
                  <c:v>4.0107604017216723</c:v>
                </c:pt>
                <c:pt idx="436">
                  <c:v>4.0193687230989994</c:v>
                </c:pt>
                <c:pt idx="437">
                  <c:v>4.0294117647058805</c:v>
                </c:pt>
                <c:pt idx="438">
                  <c:v>4.0380200860832138</c:v>
                </c:pt>
                <c:pt idx="439">
                  <c:v>4.0473457675753215</c:v>
                </c:pt>
                <c:pt idx="440">
                  <c:v>4.0566714490674327</c:v>
                </c:pt>
                <c:pt idx="441">
                  <c:v>4.0659971305595395</c:v>
                </c:pt>
                <c:pt idx="442">
                  <c:v>4.0753228120516534</c:v>
                </c:pt>
                <c:pt idx="443">
                  <c:v>4.0846484935437681</c:v>
                </c:pt>
                <c:pt idx="444">
                  <c:v>4.0932568149210908</c:v>
                </c:pt>
                <c:pt idx="445">
                  <c:v>4.1025824964131985</c:v>
                </c:pt>
                <c:pt idx="446">
                  <c:v>4.1119081779053044</c:v>
                </c:pt>
                <c:pt idx="447">
                  <c:v>4.121233859397412</c:v>
                </c:pt>
                <c:pt idx="448">
                  <c:v>4.1305595408895268</c:v>
                </c:pt>
                <c:pt idx="449">
                  <c:v>4.1398852223816354</c:v>
                </c:pt>
                <c:pt idx="450">
                  <c:v>4.1492109038737484</c:v>
                </c:pt>
                <c:pt idx="451">
                  <c:v>4.158536585365848</c:v>
                </c:pt>
                <c:pt idx="452">
                  <c:v>4.167862266857953</c:v>
                </c:pt>
                <c:pt idx="453">
                  <c:v>4.1771879483500669</c:v>
                </c:pt>
                <c:pt idx="454">
                  <c:v>4.1865136298421817</c:v>
                </c:pt>
                <c:pt idx="455">
                  <c:v>4.195121951219507</c:v>
                </c:pt>
                <c:pt idx="456">
                  <c:v>4.2044476327116262</c:v>
                </c:pt>
                <c:pt idx="457">
                  <c:v>4.2137733142037348</c:v>
                </c:pt>
                <c:pt idx="458">
                  <c:v>4.2230989956958433</c:v>
                </c:pt>
                <c:pt idx="459">
                  <c:v>4.2324246771879439</c:v>
                </c:pt>
                <c:pt idx="460">
                  <c:v>4.2417503586800578</c:v>
                </c:pt>
                <c:pt idx="461">
                  <c:v>4.2510760401721717</c:v>
                </c:pt>
                <c:pt idx="462">
                  <c:v>4.2604017216642784</c:v>
                </c:pt>
                <c:pt idx="463">
                  <c:v>4.2690100430416074</c:v>
                </c:pt>
                <c:pt idx="464">
                  <c:v>4.2783357245337212</c:v>
                </c:pt>
                <c:pt idx="465">
                  <c:v>4.2876614060258298</c:v>
                </c:pt>
                <c:pt idx="466">
                  <c:v>4.2969870875179348</c:v>
                </c:pt>
                <c:pt idx="467">
                  <c:v>4.3063127690100425</c:v>
                </c:pt>
                <c:pt idx="468">
                  <c:v>4.3156384505021528</c:v>
                </c:pt>
                <c:pt idx="469">
                  <c:v>4.3249641319942569</c:v>
                </c:pt>
                <c:pt idx="470">
                  <c:v>4.3342898134863699</c:v>
                </c:pt>
                <c:pt idx="471">
                  <c:v>4.3436154949784793</c:v>
                </c:pt>
                <c:pt idx="472">
                  <c:v>4.3529411764705834</c:v>
                </c:pt>
                <c:pt idx="473">
                  <c:v>4.3622668579626955</c:v>
                </c:pt>
                <c:pt idx="474">
                  <c:v>4.3708751793400289</c:v>
                </c:pt>
                <c:pt idx="475">
                  <c:v>4.3802008608321383</c:v>
                </c:pt>
                <c:pt idx="476">
                  <c:v>4.3895265423242469</c:v>
                </c:pt>
                <c:pt idx="477">
                  <c:v>4.3988522238163545</c:v>
                </c:pt>
                <c:pt idx="478">
                  <c:v>4.4081779053084684</c:v>
                </c:pt>
                <c:pt idx="479">
                  <c:v>4.4175035868005743</c:v>
                </c:pt>
                <c:pt idx="480">
                  <c:v>4.4268292682926838</c:v>
                </c:pt>
                <c:pt idx="481">
                  <c:v>4.4361549497847905</c:v>
                </c:pt>
                <c:pt idx="482">
                  <c:v>4.4447632711621301</c:v>
                </c:pt>
                <c:pt idx="483">
                  <c:v>4.4540889526542315</c:v>
                </c:pt>
                <c:pt idx="484">
                  <c:v>4.4634146341463374</c:v>
                </c:pt>
                <c:pt idx="485">
                  <c:v>4.4727403156384513</c:v>
                </c:pt>
                <c:pt idx="486">
                  <c:v>4.4820659971305599</c:v>
                </c:pt>
                <c:pt idx="487">
                  <c:v>4.4913916786226737</c:v>
                </c:pt>
                <c:pt idx="488">
                  <c:v>4.5007173601147779</c:v>
                </c:pt>
                <c:pt idx="489">
                  <c:v>4.5100430416068873</c:v>
                </c:pt>
                <c:pt idx="490">
                  <c:v>4.5193687230989994</c:v>
                </c:pt>
                <c:pt idx="491">
                  <c:v>4.5279770444763265</c:v>
                </c:pt>
                <c:pt idx="492">
                  <c:v>4.5373027259684404</c:v>
                </c:pt>
                <c:pt idx="493">
                  <c:v>4.5466284074605499</c:v>
                </c:pt>
                <c:pt idx="494">
                  <c:v>4.5559540889526549</c:v>
                </c:pt>
                <c:pt idx="495">
                  <c:v>4.5652797704447634</c:v>
                </c:pt>
                <c:pt idx="496">
                  <c:v>4.5746054519368728</c:v>
                </c:pt>
                <c:pt idx="497">
                  <c:v>4.5839311334289805</c:v>
                </c:pt>
                <c:pt idx="498">
                  <c:v>4.5932568149210908</c:v>
                </c:pt>
                <c:pt idx="499">
                  <c:v>4.6025824964131985</c:v>
                </c:pt>
                <c:pt idx="500">
                  <c:v>4.6119081779053044</c:v>
                </c:pt>
                <c:pt idx="501">
                  <c:v>4.6205164992826395</c:v>
                </c:pt>
                <c:pt idx="502">
                  <c:v>4.6298421807747534</c:v>
                </c:pt>
                <c:pt idx="503">
                  <c:v>4.6391678622668575</c:v>
                </c:pt>
                <c:pt idx="504">
                  <c:v>4.6484935437589678</c:v>
                </c:pt>
                <c:pt idx="505">
                  <c:v>4.6578192252510755</c:v>
                </c:pt>
                <c:pt idx="506">
                  <c:v>4.6671449067431796</c:v>
                </c:pt>
                <c:pt idx="507">
                  <c:v>4.6764705882352899</c:v>
                </c:pt>
                <c:pt idx="508">
                  <c:v>4.6857962697273967</c:v>
                </c:pt>
                <c:pt idx="509">
                  <c:v>4.6944045911047345</c:v>
                </c:pt>
                <c:pt idx="510">
                  <c:v>4.703730272596844</c:v>
                </c:pt>
                <c:pt idx="511">
                  <c:v>4.7130559540889481</c:v>
                </c:pt>
                <c:pt idx="512">
                  <c:v>4.7223816355810619</c:v>
                </c:pt>
                <c:pt idx="513">
                  <c:v>4.7317073170731776</c:v>
                </c:pt>
                <c:pt idx="514">
                  <c:v>4.7410329985652799</c:v>
                </c:pt>
                <c:pt idx="515">
                  <c:v>4.7503586800573894</c:v>
                </c:pt>
                <c:pt idx="516">
                  <c:v>4.7596843615494935</c:v>
                </c:pt>
                <c:pt idx="517">
                  <c:v>4.7690100430416074</c:v>
                </c:pt>
                <c:pt idx="518">
                  <c:v>4.7783357245337204</c:v>
                </c:pt>
                <c:pt idx="519">
                  <c:v>4.7869440459110484</c:v>
                </c:pt>
                <c:pt idx="520">
                  <c:v>4.7962697274031676</c:v>
                </c:pt>
                <c:pt idx="521">
                  <c:v>4.8055954088952655</c:v>
                </c:pt>
                <c:pt idx="522">
                  <c:v>4.8149210903873749</c:v>
                </c:pt>
                <c:pt idx="523">
                  <c:v>4.824246771879479</c:v>
                </c:pt>
                <c:pt idx="524">
                  <c:v>4.8335724533715929</c:v>
                </c:pt>
                <c:pt idx="525">
                  <c:v>4.8428981348637024</c:v>
                </c:pt>
                <c:pt idx="526">
                  <c:v>4.8522238163558065</c:v>
                </c:pt>
                <c:pt idx="527">
                  <c:v>4.8615494978479203</c:v>
                </c:pt>
                <c:pt idx="528">
                  <c:v>4.8701578192252448</c:v>
                </c:pt>
                <c:pt idx="529">
                  <c:v>4.8794835007173614</c:v>
                </c:pt>
                <c:pt idx="530">
                  <c:v>4.8888091822094744</c:v>
                </c:pt>
                <c:pt idx="531">
                  <c:v>4.898134863701574</c:v>
                </c:pt>
                <c:pt idx="532">
                  <c:v>4.9074605451936923</c:v>
                </c:pt>
                <c:pt idx="533">
                  <c:v>4.9167862266857902</c:v>
                </c:pt>
                <c:pt idx="534">
                  <c:v>4.9261119081779006</c:v>
                </c:pt>
                <c:pt idx="535">
                  <c:v>4.9354375896700144</c:v>
                </c:pt>
                <c:pt idx="536">
                  <c:v>4.9447632711621301</c:v>
                </c:pt>
                <c:pt idx="537">
                  <c:v>4.9533715925394564</c:v>
                </c:pt>
                <c:pt idx="538">
                  <c:v>4.9626972740315685</c:v>
                </c:pt>
                <c:pt idx="539">
                  <c:v>4.9720229555236823</c:v>
                </c:pt>
                <c:pt idx="540">
                  <c:v>4.981348637015782</c:v>
                </c:pt>
                <c:pt idx="541">
                  <c:v>4.9906743185078906</c:v>
                </c:pt>
                <c:pt idx="542">
                  <c:v>5</c:v>
                </c:pt>
                <c:pt idx="543">
                  <c:v>5.0093256814921139</c:v>
                </c:pt>
                <c:pt idx="544">
                  <c:v>5.0186513629842189</c:v>
                </c:pt>
                <c:pt idx="545">
                  <c:v>5.0279770444763265</c:v>
                </c:pt>
                <c:pt idx="546">
                  <c:v>5.0373027259684404</c:v>
                </c:pt>
                <c:pt idx="547">
                  <c:v>5.0459110473457631</c:v>
                </c:pt>
                <c:pt idx="548">
                  <c:v>5.055236728837877</c:v>
                </c:pt>
                <c:pt idx="549">
                  <c:v>5.0645624103299856</c:v>
                </c:pt>
                <c:pt idx="550">
                  <c:v>5.0738880918220994</c:v>
                </c:pt>
                <c:pt idx="551">
                  <c:v>5.0832137733142089</c:v>
                </c:pt>
                <c:pt idx="552">
                  <c:v>5.0925394548063085</c:v>
                </c:pt>
                <c:pt idx="553">
                  <c:v>5.1018651362984215</c:v>
                </c:pt>
                <c:pt idx="554">
                  <c:v>5.1111908177905265</c:v>
                </c:pt>
                <c:pt idx="555">
                  <c:v>5.1205164992826395</c:v>
                </c:pt>
                <c:pt idx="556">
                  <c:v>5.1291248206599649</c:v>
                </c:pt>
                <c:pt idx="557">
                  <c:v>5.1384505021520805</c:v>
                </c:pt>
                <c:pt idx="558">
                  <c:v>5.1477761836441944</c:v>
                </c:pt>
                <c:pt idx="559">
                  <c:v>5.1571018651362888</c:v>
                </c:pt>
                <c:pt idx="560">
                  <c:v>5.1664275466283991</c:v>
                </c:pt>
                <c:pt idx="561">
                  <c:v>5.1757532281205165</c:v>
                </c:pt>
                <c:pt idx="562">
                  <c:v>5.1850789096126304</c:v>
                </c:pt>
                <c:pt idx="563">
                  <c:v>5.1944045911047345</c:v>
                </c:pt>
                <c:pt idx="564">
                  <c:v>5.2030129124820705</c:v>
                </c:pt>
                <c:pt idx="565">
                  <c:v>5.2123385939741809</c:v>
                </c:pt>
                <c:pt idx="566">
                  <c:v>5.2216642754662841</c:v>
                </c:pt>
                <c:pt idx="567">
                  <c:v>5.2309899569583891</c:v>
                </c:pt>
                <c:pt idx="568">
                  <c:v>5.2403156384504967</c:v>
                </c:pt>
                <c:pt idx="569">
                  <c:v>5.2496413199426195</c:v>
                </c:pt>
                <c:pt idx="570">
                  <c:v>5.2589670014347263</c:v>
                </c:pt>
                <c:pt idx="571">
                  <c:v>5.2682926829268348</c:v>
                </c:pt>
                <c:pt idx="572">
                  <c:v>5.2776183644189389</c:v>
                </c:pt>
                <c:pt idx="573">
                  <c:v>5.2862266857962759</c:v>
                </c:pt>
                <c:pt idx="574">
                  <c:v>5.2955523672883755</c:v>
                </c:pt>
                <c:pt idx="575">
                  <c:v>5.3048780487804832</c:v>
                </c:pt>
                <c:pt idx="576">
                  <c:v>5.3142037302725971</c:v>
                </c:pt>
                <c:pt idx="577">
                  <c:v>5.3235294117647074</c:v>
                </c:pt>
                <c:pt idx="578">
                  <c:v>5.3328550932568151</c:v>
                </c:pt>
                <c:pt idx="579">
                  <c:v>5.3421807747489245</c:v>
                </c:pt>
                <c:pt idx="580">
                  <c:v>5.3515064562410295</c:v>
                </c:pt>
                <c:pt idx="581">
                  <c:v>5.3608321377331425</c:v>
                </c:pt>
                <c:pt idx="582">
                  <c:v>5.3701578192252448</c:v>
                </c:pt>
                <c:pt idx="583">
                  <c:v>5.3787661406025871</c:v>
                </c:pt>
                <c:pt idx="584">
                  <c:v>5.3880918220946921</c:v>
                </c:pt>
                <c:pt idx="585">
                  <c:v>5.3974175035867926</c:v>
                </c:pt>
                <c:pt idx="586">
                  <c:v>5.4067431850789189</c:v>
                </c:pt>
                <c:pt idx="587">
                  <c:v>5.4160688665710186</c:v>
                </c:pt>
                <c:pt idx="588">
                  <c:v>5.425394548063128</c:v>
                </c:pt>
                <c:pt idx="589">
                  <c:v>5.4347202295552366</c:v>
                </c:pt>
                <c:pt idx="590">
                  <c:v>5.444045911047346</c:v>
                </c:pt>
                <c:pt idx="591">
                  <c:v>5.4533715925394564</c:v>
                </c:pt>
                <c:pt idx="592">
                  <c:v>5.4619799139167862</c:v>
                </c:pt>
                <c:pt idx="593">
                  <c:v>5.4720229555236823</c:v>
                </c:pt>
                <c:pt idx="594">
                  <c:v>5.4806312769010042</c:v>
                </c:pt>
                <c:pt idx="595">
                  <c:v>5.4899569583931136</c:v>
                </c:pt>
                <c:pt idx="596">
                  <c:v>5.499282639885223</c:v>
                </c:pt>
                <c:pt idx="597">
                  <c:v>5.5086083213773334</c:v>
                </c:pt>
                <c:pt idx="598">
                  <c:v>5.5179340028694348</c:v>
                </c:pt>
                <c:pt idx="599">
                  <c:v>5.5272596843615514</c:v>
                </c:pt>
                <c:pt idx="600">
                  <c:v>5.536585365853659</c:v>
                </c:pt>
                <c:pt idx="601">
                  <c:v>5.5451936872309906</c:v>
                </c:pt>
                <c:pt idx="602">
                  <c:v>5.5545193687230938</c:v>
                </c:pt>
                <c:pt idx="603">
                  <c:v>5.5638450502152041</c:v>
                </c:pt>
                <c:pt idx="604">
                  <c:v>5.5731707317073171</c:v>
                </c:pt>
                <c:pt idx="605">
                  <c:v>5.5824964131994284</c:v>
                </c:pt>
                <c:pt idx="606">
                  <c:v>5.5918220946915431</c:v>
                </c:pt>
                <c:pt idx="607">
                  <c:v>5.6011477761836463</c:v>
                </c:pt>
                <c:pt idx="608">
                  <c:v>5.6104734576757469</c:v>
                </c:pt>
                <c:pt idx="609">
                  <c:v>5.6197991391678634</c:v>
                </c:pt>
                <c:pt idx="610">
                  <c:v>5.6284074605451888</c:v>
                </c:pt>
                <c:pt idx="611">
                  <c:v>5.6377331420373027</c:v>
                </c:pt>
                <c:pt idx="612">
                  <c:v>5.6470588235294059</c:v>
                </c:pt>
                <c:pt idx="613">
                  <c:v>5.6563845050215207</c:v>
                </c:pt>
                <c:pt idx="614">
                  <c:v>5.6657101865136301</c:v>
                </c:pt>
                <c:pt idx="615">
                  <c:v>5.6750358680057289</c:v>
                </c:pt>
                <c:pt idx="616">
                  <c:v>5.6843615494978446</c:v>
                </c:pt>
                <c:pt idx="617">
                  <c:v>5.6936872309899531</c:v>
                </c:pt>
                <c:pt idx="618">
                  <c:v>5.7030129124820705</c:v>
                </c:pt>
                <c:pt idx="619">
                  <c:v>5.7123385939741809</c:v>
                </c:pt>
                <c:pt idx="620">
                  <c:v>5.7209469153515062</c:v>
                </c:pt>
                <c:pt idx="621">
                  <c:v>5.7302725968436237</c:v>
                </c:pt>
                <c:pt idx="622">
                  <c:v>5.7395982783357242</c:v>
                </c:pt>
                <c:pt idx="623">
                  <c:v>5.7489239598278337</c:v>
                </c:pt>
                <c:pt idx="624">
                  <c:v>5.7582496413199422</c:v>
                </c:pt>
                <c:pt idx="625">
                  <c:v>5.7675753228120472</c:v>
                </c:pt>
                <c:pt idx="626">
                  <c:v>5.7769010043041717</c:v>
                </c:pt>
                <c:pt idx="627">
                  <c:v>5.7862266857962776</c:v>
                </c:pt>
                <c:pt idx="628">
                  <c:v>5.7955523672883755</c:v>
                </c:pt>
                <c:pt idx="629">
                  <c:v>5.8048780487804841</c:v>
                </c:pt>
                <c:pt idx="630">
                  <c:v>5.8134863701578121</c:v>
                </c:pt>
                <c:pt idx="631">
                  <c:v>5.8228120516499251</c:v>
                </c:pt>
                <c:pt idx="632">
                  <c:v>5.8321377331420381</c:v>
                </c:pt>
                <c:pt idx="633">
                  <c:v>5.8414634146341582</c:v>
                </c:pt>
                <c:pt idx="634">
                  <c:v>5.8507890961262508</c:v>
                </c:pt>
                <c:pt idx="635">
                  <c:v>5.8601147776183584</c:v>
                </c:pt>
                <c:pt idx="636">
                  <c:v>5.8694404591104741</c:v>
                </c:pt>
                <c:pt idx="637">
                  <c:v>5.878766140602588</c:v>
                </c:pt>
                <c:pt idx="638">
                  <c:v>5.8873744619799098</c:v>
                </c:pt>
                <c:pt idx="639">
                  <c:v>5.896700143472029</c:v>
                </c:pt>
                <c:pt idx="640">
                  <c:v>5.9060258249641402</c:v>
                </c:pt>
                <c:pt idx="641">
                  <c:v>5.9153515064562372</c:v>
                </c:pt>
                <c:pt idx="642">
                  <c:v>5.9246771879483511</c:v>
                </c:pt>
                <c:pt idx="643">
                  <c:v>5.9340028694404552</c:v>
                </c:pt>
                <c:pt idx="644">
                  <c:v>5.9433285509325735</c:v>
                </c:pt>
                <c:pt idx="645">
                  <c:v>5.9526542324246794</c:v>
                </c:pt>
                <c:pt idx="646">
                  <c:v>5.9619799139167862</c:v>
                </c:pt>
                <c:pt idx="647">
                  <c:v>5.9705882352941231</c:v>
                </c:pt>
                <c:pt idx="648">
                  <c:v>5.9799139167862272</c:v>
                </c:pt>
                <c:pt idx="649">
                  <c:v>5.989239598278342</c:v>
                </c:pt>
                <c:pt idx="650">
                  <c:v>5.9985652797704399</c:v>
                </c:pt>
                <c:pt idx="651">
                  <c:v>6.0078909612625546</c:v>
                </c:pt>
                <c:pt idx="652">
                  <c:v>6.0172166427546632</c:v>
                </c:pt>
                <c:pt idx="653">
                  <c:v>6.0265423242467717</c:v>
                </c:pt>
                <c:pt idx="654">
                  <c:v>6.0358680057388865</c:v>
                </c:pt>
                <c:pt idx="655">
                  <c:v>6.0451936872309897</c:v>
                </c:pt>
                <c:pt idx="656">
                  <c:v>6.0538020086083222</c:v>
                </c:pt>
                <c:pt idx="657">
                  <c:v>6.0631276901004307</c:v>
                </c:pt>
                <c:pt idx="658">
                  <c:v>6.0724533715925402</c:v>
                </c:pt>
                <c:pt idx="659">
                  <c:v>6.0817790530846558</c:v>
                </c:pt>
                <c:pt idx="660">
                  <c:v>6.0911047345767555</c:v>
                </c:pt>
                <c:pt idx="661">
                  <c:v>6.1004304160688667</c:v>
                </c:pt>
                <c:pt idx="662">
                  <c:v>6.1097560975609753</c:v>
                </c:pt>
                <c:pt idx="663">
                  <c:v>6.1190817790530847</c:v>
                </c:pt>
                <c:pt idx="664">
                  <c:v>6.1284074605451879</c:v>
                </c:pt>
                <c:pt idx="665">
                  <c:v>6.1370157819225284</c:v>
                </c:pt>
                <c:pt idx="666">
                  <c:v>6.1463414634146423</c:v>
                </c:pt>
                <c:pt idx="667">
                  <c:v>6.1556671449067428</c:v>
                </c:pt>
                <c:pt idx="668">
                  <c:v>6.1649928263988425</c:v>
                </c:pt>
                <c:pt idx="669">
                  <c:v>6.1743185078909537</c:v>
                </c:pt>
                <c:pt idx="670">
                  <c:v>6.1836441893830747</c:v>
                </c:pt>
                <c:pt idx="671">
                  <c:v>6.1929698708751744</c:v>
                </c:pt>
                <c:pt idx="672">
                  <c:v>6.2022955523672865</c:v>
                </c:pt>
                <c:pt idx="673">
                  <c:v>6.2116212338594003</c:v>
                </c:pt>
                <c:pt idx="674">
                  <c:v>6.2202295552367284</c:v>
                </c:pt>
                <c:pt idx="675">
                  <c:v>6.2295552367288334</c:v>
                </c:pt>
                <c:pt idx="676">
                  <c:v>6.2388809182209455</c:v>
                </c:pt>
                <c:pt idx="677">
                  <c:v>6.2482065997130594</c:v>
                </c:pt>
                <c:pt idx="678">
                  <c:v>6.2575322812051661</c:v>
                </c:pt>
                <c:pt idx="679">
                  <c:v>6.2668579626972747</c:v>
                </c:pt>
                <c:pt idx="680">
                  <c:v>6.2761836441893886</c:v>
                </c:pt>
                <c:pt idx="681">
                  <c:v>6.2855093256814927</c:v>
                </c:pt>
                <c:pt idx="682">
                  <c:v>6.2948350071735977</c:v>
                </c:pt>
                <c:pt idx="683">
                  <c:v>6.3041606886657062</c:v>
                </c:pt>
                <c:pt idx="684">
                  <c:v>6.3127690100430423</c:v>
                </c:pt>
                <c:pt idx="685">
                  <c:v>6.3220946915351472</c:v>
                </c:pt>
                <c:pt idx="686">
                  <c:v>6.3314203730272602</c:v>
                </c:pt>
                <c:pt idx="687">
                  <c:v>6.3407460545193723</c:v>
                </c:pt>
                <c:pt idx="688">
                  <c:v>6.3500717360114765</c:v>
                </c:pt>
                <c:pt idx="689">
                  <c:v>6.3593974175035894</c:v>
                </c:pt>
                <c:pt idx="690">
                  <c:v>6.3687230989956962</c:v>
                </c:pt>
                <c:pt idx="691">
                  <c:v>6.3773314203730314</c:v>
                </c:pt>
                <c:pt idx="692">
                  <c:v>6.3873744619799089</c:v>
                </c:pt>
                <c:pt idx="693">
                  <c:v>6.3959827833572458</c:v>
                </c:pt>
                <c:pt idx="694">
                  <c:v>6.4053084648493597</c:v>
                </c:pt>
                <c:pt idx="695">
                  <c:v>6.4146341463414593</c:v>
                </c:pt>
                <c:pt idx="696">
                  <c:v>6.4239598278335706</c:v>
                </c:pt>
                <c:pt idx="697">
                  <c:v>6.4332855093256818</c:v>
                </c:pt>
                <c:pt idx="698">
                  <c:v>6.4426111908177912</c:v>
                </c:pt>
                <c:pt idx="699">
                  <c:v>6.4519368723098953</c:v>
                </c:pt>
                <c:pt idx="700">
                  <c:v>6.4612625538020136</c:v>
                </c:pt>
                <c:pt idx="701">
                  <c:v>6.4705882352941222</c:v>
                </c:pt>
                <c:pt idx="702">
                  <c:v>6.4791965566714476</c:v>
                </c:pt>
                <c:pt idx="703">
                  <c:v>6.4885222381635588</c:v>
                </c:pt>
                <c:pt idx="704">
                  <c:v>6.4978479196556673</c:v>
                </c:pt>
                <c:pt idx="705">
                  <c:v>6.5071736011477768</c:v>
                </c:pt>
                <c:pt idx="706">
                  <c:v>6.5164992826398898</c:v>
                </c:pt>
                <c:pt idx="707">
                  <c:v>6.5258249641319876</c:v>
                </c:pt>
                <c:pt idx="708">
                  <c:v>6.5351506456241033</c:v>
                </c:pt>
                <c:pt idx="709">
                  <c:v>6.5444763271162048</c:v>
                </c:pt>
                <c:pt idx="710">
                  <c:v>6.5538020086083213</c:v>
                </c:pt>
                <c:pt idx="711">
                  <c:v>6.5631276901004298</c:v>
                </c:pt>
                <c:pt idx="712">
                  <c:v>6.5717360114777623</c:v>
                </c:pt>
                <c:pt idx="713">
                  <c:v>6.5810616929698798</c:v>
                </c:pt>
                <c:pt idx="714">
                  <c:v>6.5903873744619785</c:v>
                </c:pt>
                <c:pt idx="715">
                  <c:v>6.5997130559540924</c:v>
                </c:pt>
                <c:pt idx="716">
                  <c:v>6.6090387374461965</c:v>
                </c:pt>
                <c:pt idx="717">
                  <c:v>6.6183644189383077</c:v>
                </c:pt>
                <c:pt idx="718">
                  <c:v>6.6276901004304145</c:v>
                </c:pt>
                <c:pt idx="719">
                  <c:v>6.6370157819225284</c:v>
                </c:pt>
                <c:pt idx="720">
                  <c:v>6.6463414634146432</c:v>
                </c:pt>
                <c:pt idx="721">
                  <c:v>6.6556671449067437</c:v>
                </c:pt>
                <c:pt idx="722">
                  <c:v>6.6649928263988434</c:v>
                </c:pt>
                <c:pt idx="723">
                  <c:v>6.6743185078909546</c:v>
                </c:pt>
                <c:pt idx="724">
                  <c:v>6.6829268292682835</c:v>
                </c:pt>
                <c:pt idx="725">
                  <c:v>6.6922525107603983</c:v>
                </c:pt>
                <c:pt idx="726">
                  <c:v>6.7015781922525166</c:v>
                </c:pt>
                <c:pt idx="727">
                  <c:v>6.7109038737446234</c:v>
                </c:pt>
                <c:pt idx="728">
                  <c:v>6.7202295552367293</c:v>
                </c:pt>
                <c:pt idx="729">
                  <c:v>6.7295552367288343</c:v>
                </c:pt>
                <c:pt idx="730">
                  <c:v>6.7388809182209455</c:v>
                </c:pt>
                <c:pt idx="731">
                  <c:v>6.7482065997130594</c:v>
                </c:pt>
                <c:pt idx="732">
                  <c:v>6.7575322812051652</c:v>
                </c:pt>
                <c:pt idx="733">
                  <c:v>6.7661406025824968</c:v>
                </c:pt>
                <c:pt idx="734">
                  <c:v>6.7754662840746143</c:v>
                </c:pt>
                <c:pt idx="735">
                  <c:v>6.7847919655667148</c:v>
                </c:pt>
                <c:pt idx="736">
                  <c:v>6.794117647058818</c:v>
                </c:pt>
                <c:pt idx="737">
                  <c:v>6.8034433285509328</c:v>
                </c:pt>
                <c:pt idx="738">
                  <c:v>6.8127690100430423</c:v>
                </c:pt>
                <c:pt idx="739">
                  <c:v>6.8220946915351464</c:v>
                </c:pt>
                <c:pt idx="740">
                  <c:v>6.8314203730272602</c:v>
                </c:pt>
                <c:pt idx="741">
                  <c:v>6.8407460545193723</c:v>
                </c:pt>
                <c:pt idx="742">
                  <c:v>6.8500717360114765</c:v>
                </c:pt>
                <c:pt idx="743">
                  <c:v>6.8593974175035894</c:v>
                </c:pt>
                <c:pt idx="744">
                  <c:v>6.8680057388809121</c:v>
                </c:pt>
                <c:pt idx="745">
                  <c:v>6.878048780487811</c:v>
                </c:pt>
                <c:pt idx="746">
                  <c:v>6.8866571018651408</c:v>
                </c:pt>
                <c:pt idx="747">
                  <c:v>6.8959827833572458</c:v>
                </c:pt>
                <c:pt idx="748">
                  <c:v>6.9053084648493588</c:v>
                </c:pt>
                <c:pt idx="749">
                  <c:v>6.9146341463414593</c:v>
                </c:pt>
                <c:pt idx="750">
                  <c:v>6.9239598278335706</c:v>
                </c:pt>
                <c:pt idx="751">
                  <c:v>6.9332855093256818</c:v>
                </c:pt>
                <c:pt idx="752">
                  <c:v>6.9426111908177912</c:v>
                </c:pt>
                <c:pt idx="753">
                  <c:v>6.9519368723098962</c:v>
                </c:pt>
                <c:pt idx="754">
                  <c:v>6.9612625538020136</c:v>
                </c:pt>
                <c:pt idx="755">
                  <c:v>6.9705882352941231</c:v>
                </c:pt>
                <c:pt idx="756">
                  <c:v>6.9799139167862272</c:v>
                </c:pt>
                <c:pt idx="757">
                  <c:v>6.989239598278342</c:v>
                </c:pt>
                <c:pt idx="758">
                  <c:v>6.9985652797704399</c:v>
                </c:pt>
                <c:pt idx="759">
                  <c:v>7.0071736011477768</c:v>
                </c:pt>
                <c:pt idx="760">
                  <c:v>7.0164992826398906</c:v>
                </c:pt>
                <c:pt idx="761">
                  <c:v>7.0258249641319876</c:v>
                </c:pt>
                <c:pt idx="762">
                  <c:v>7.0351506456241086</c:v>
                </c:pt>
                <c:pt idx="763">
                  <c:v>7.0444763271162048</c:v>
                </c:pt>
                <c:pt idx="764">
                  <c:v>7.0538020086083222</c:v>
                </c:pt>
                <c:pt idx="765">
                  <c:v>7.0631276901004307</c:v>
                </c:pt>
                <c:pt idx="766">
                  <c:v>7.0724533715925402</c:v>
                </c:pt>
                <c:pt idx="767">
                  <c:v>7.0810616929698806</c:v>
                </c:pt>
                <c:pt idx="768">
                  <c:v>7.0911047345767555</c:v>
                </c:pt>
                <c:pt idx="769">
                  <c:v>7.0997130559540924</c:v>
                </c:pt>
                <c:pt idx="770">
                  <c:v>7.1090387374461965</c:v>
                </c:pt>
                <c:pt idx="771">
                  <c:v>7.1183644189383077</c:v>
                </c:pt>
                <c:pt idx="772">
                  <c:v>7.1276901004304145</c:v>
                </c:pt>
                <c:pt idx="773">
                  <c:v>7.1370157819225284</c:v>
                </c:pt>
                <c:pt idx="774">
                  <c:v>7.1463414634146423</c:v>
                </c:pt>
                <c:pt idx="775">
                  <c:v>7.1556671449067437</c:v>
                </c:pt>
                <c:pt idx="776">
                  <c:v>7.1649928263988425</c:v>
                </c:pt>
                <c:pt idx="777">
                  <c:v>7.1736011477761839</c:v>
                </c:pt>
                <c:pt idx="778">
                  <c:v>7.1829268292682835</c:v>
                </c:pt>
                <c:pt idx="779">
                  <c:v>7.1922525107603974</c:v>
                </c:pt>
                <c:pt idx="780">
                  <c:v>7.2015781922525166</c:v>
                </c:pt>
                <c:pt idx="781">
                  <c:v>7.2109038737446198</c:v>
                </c:pt>
                <c:pt idx="782">
                  <c:v>7.2202295552367293</c:v>
                </c:pt>
                <c:pt idx="783">
                  <c:v>7.2295552367288334</c:v>
                </c:pt>
                <c:pt idx="784">
                  <c:v>7.2388809182209455</c:v>
                </c:pt>
                <c:pt idx="785">
                  <c:v>7.2482065997130594</c:v>
                </c:pt>
                <c:pt idx="786">
                  <c:v>7.2575322812051661</c:v>
                </c:pt>
                <c:pt idx="787">
                  <c:v>7.2661406025824968</c:v>
                </c:pt>
                <c:pt idx="788">
                  <c:v>7.2754662840746143</c:v>
                </c:pt>
                <c:pt idx="789">
                  <c:v>7.2847919655667148</c:v>
                </c:pt>
                <c:pt idx="790">
                  <c:v>7.2941176470588163</c:v>
                </c:pt>
                <c:pt idx="791">
                  <c:v>7.3034433285509328</c:v>
                </c:pt>
                <c:pt idx="792">
                  <c:v>7.3127690100430431</c:v>
                </c:pt>
                <c:pt idx="793">
                  <c:v>7.3220946915351472</c:v>
                </c:pt>
                <c:pt idx="794">
                  <c:v>7.3314203730272602</c:v>
                </c:pt>
                <c:pt idx="795">
                  <c:v>7.3400286944045963</c:v>
                </c:pt>
                <c:pt idx="796">
                  <c:v>7.3493543758966995</c:v>
                </c:pt>
                <c:pt idx="797">
                  <c:v>7.3586800573888045</c:v>
                </c:pt>
                <c:pt idx="798">
                  <c:v>7.3680057388809139</c:v>
                </c:pt>
                <c:pt idx="799">
                  <c:v>7.3773314203730314</c:v>
                </c:pt>
                <c:pt idx="800">
                  <c:v>7.3866571018651417</c:v>
                </c:pt>
                <c:pt idx="801">
                  <c:v>7.3959827833572458</c:v>
                </c:pt>
                <c:pt idx="802">
                  <c:v>7.4053084648493597</c:v>
                </c:pt>
                <c:pt idx="803">
                  <c:v>7.4146341463414593</c:v>
                </c:pt>
                <c:pt idx="804">
                  <c:v>7.4239598278335706</c:v>
                </c:pt>
                <c:pt idx="805">
                  <c:v>7.4332855093256818</c:v>
                </c:pt>
                <c:pt idx="806">
                  <c:v>7.4418938307030187</c:v>
                </c:pt>
                <c:pt idx="807">
                  <c:v>7.4512195121951281</c:v>
                </c:pt>
                <c:pt idx="808">
                  <c:v>7.4605451936872313</c:v>
                </c:pt>
                <c:pt idx="809">
                  <c:v>7.4698708751793408</c:v>
                </c:pt>
                <c:pt idx="810">
                  <c:v>7.4791965566714476</c:v>
                </c:pt>
                <c:pt idx="811">
                  <c:v>7.4885222381635588</c:v>
                </c:pt>
                <c:pt idx="812">
                  <c:v>7.4978479196556673</c:v>
                </c:pt>
                <c:pt idx="813">
                  <c:v>7.5071736011477768</c:v>
                </c:pt>
                <c:pt idx="814">
                  <c:v>7.5157819225251075</c:v>
                </c:pt>
                <c:pt idx="815">
                  <c:v>7.5251076040172116</c:v>
                </c:pt>
                <c:pt idx="816">
                  <c:v>7.5344332855093308</c:v>
                </c:pt>
                <c:pt idx="817">
                  <c:v>7.5437589670014349</c:v>
                </c:pt>
                <c:pt idx="818">
                  <c:v>7.553084648493539</c:v>
                </c:pt>
                <c:pt idx="819">
                  <c:v>7.5624103299856458</c:v>
                </c:pt>
                <c:pt idx="820">
                  <c:v>7.5717360114777623</c:v>
                </c:pt>
                <c:pt idx="821">
                  <c:v>7.5810616929698798</c:v>
                </c:pt>
                <c:pt idx="822">
                  <c:v>7.5903873744619785</c:v>
                </c:pt>
                <c:pt idx="823">
                  <c:v>7.5989956958393119</c:v>
                </c:pt>
                <c:pt idx="824">
                  <c:v>7.608321377331416</c:v>
                </c:pt>
                <c:pt idx="825">
                  <c:v>7.6176470588235299</c:v>
                </c:pt>
                <c:pt idx="826">
                  <c:v>7.6269727403156375</c:v>
                </c:pt>
                <c:pt idx="827">
                  <c:v>7.6362984218077514</c:v>
                </c:pt>
                <c:pt idx="828">
                  <c:v>7.6456241032998564</c:v>
                </c:pt>
                <c:pt idx="829">
                  <c:v>7.6549497847919694</c:v>
                </c:pt>
                <c:pt idx="830">
                  <c:v>7.66427546628407</c:v>
                </c:pt>
                <c:pt idx="831">
                  <c:v>7.6736011477761839</c:v>
                </c:pt>
                <c:pt idx="832">
                  <c:v>7.6822094691535154</c:v>
                </c:pt>
                <c:pt idx="833">
                  <c:v>7.691535150645624</c:v>
                </c:pt>
                <c:pt idx="834">
                  <c:v>7.7008608321377325</c:v>
                </c:pt>
                <c:pt idx="835">
                  <c:v>7.7101865136298375</c:v>
                </c:pt>
                <c:pt idx="836">
                  <c:v>7.7195121951219514</c:v>
                </c:pt>
                <c:pt idx="837">
                  <c:v>7.7288378766140537</c:v>
                </c:pt>
                <c:pt idx="838">
                  <c:v>7.7381635581061703</c:v>
                </c:pt>
                <c:pt idx="839">
                  <c:v>7.7474892395982753</c:v>
                </c:pt>
                <c:pt idx="840">
                  <c:v>7.7568149210903865</c:v>
                </c:pt>
                <c:pt idx="841">
                  <c:v>7.7661406025824977</c:v>
                </c:pt>
                <c:pt idx="842">
                  <c:v>7.7747489239598329</c:v>
                </c:pt>
                <c:pt idx="843">
                  <c:v>7.7840746054519379</c:v>
                </c:pt>
                <c:pt idx="844">
                  <c:v>7.7934002869440473</c:v>
                </c:pt>
                <c:pt idx="845">
                  <c:v>7.8027259684361496</c:v>
                </c:pt>
                <c:pt idx="846">
                  <c:v>7.8120516499282608</c:v>
                </c:pt>
                <c:pt idx="847">
                  <c:v>7.8213773314203738</c:v>
                </c:pt>
                <c:pt idx="848">
                  <c:v>7.8307030129124833</c:v>
                </c:pt>
                <c:pt idx="849">
                  <c:v>7.8400286944045972</c:v>
                </c:pt>
                <c:pt idx="850">
                  <c:v>7.8486370157819234</c:v>
                </c:pt>
                <c:pt idx="851">
                  <c:v>7.8579626972740328</c:v>
                </c:pt>
                <c:pt idx="852">
                  <c:v>7.8672883787661361</c:v>
                </c:pt>
                <c:pt idx="853">
                  <c:v>7.8766140602582464</c:v>
                </c:pt>
                <c:pt idx="854">
                  <c:v>7.8859397417503585</c:v>
                </c:pt>
                <c:pt idx="855">
                  <c:v>7.8952654232424724</c:v>
                </c:pt>
                <c:pt idx="856">
                  <c:v>7.9045911047345818</c:v>
                </c:pt>
                <c:pt idx="857">
                  <c:v>7.9139167862266859</c:v>
                </c:pt>
                <c:pt idx="858">
                  <c:v>7.9232424677187954</c:v>
                </c:pt>
                <c:pt idx="859">
                  <c:v>7.9318507890961341</c:v>
                </c:pt>
                <c:pt idx="860">
                  <c:v>7.9418938307030134</c:v>
                </c:pt>
                <c:pt idx="861">
                  <c:v>7.9505021520803494</c:v>
                </c:pt>
                <c:pt idx="862">
                  <c:v>7.9598278335724544</c:v>
                </c:pt>
                <c:pt idx="863">
                  <c:v>7.9691535150645691</c:v>
                </c:pt>
                <c:pt idx="864">
                  <c:v>7.9784791965566795</c:v>
                </c:pt>
                <c:pt idx="865">
                  <c:v>7.9878048780487738</c:v>
                </c:pt>
                <c:pt idx="866">
                  <c:v>7.997130559540885</c:v>
                </c:pt>
                <c:pt idx="867">
                  <c:v>8.0064562410330087</c:v>
                </c:pt>
                <c:pt idx="868">
                  <c:v>8.0157819225251075</c:v>
                </c:pt>
                <c:pt idx="869">
                  <c:v>8.0251076040172205</c:v>
                </c:pt>
                <c:pt idx="870">
                  <c:v>8.0337159253945405</c:v>
                </c:pt>
                <c:pt idx="871">
                  <c:v>8.043041606886657</c:v>
                </c:pt>
                <c:pt idx="872">
                  <c:v>8.0523672883787665</c:v>
                </c:pt>
                <c:pt idx="873">
                  <c:v>8.0616929698708759</c:v>
                </c:pt>
                <c:pt idx="874">
                  <c:v>8.0710186513629836</c:v>
                </c:pt>
                <c:pt idx="875">
                  <c:v>8.0803443328550948</c:v>
                </c:pt>
                <c:pt idx="876">
                  <c:v>8.0896700143472113</c:v>
                </c:pt>
                <c:pt idx="877">
                  <c:v>8.0982783357245225</c:v>
                </c:pt>
                <c:pt idx="878">
                  <c:v>8.1076040172166532</c:v>
                </c:pt>
                <c:pt idx="879">
                  <c:v>8.116929698708752</c:v>
                </c:pt>
                <c:pt idx="880">
                  <c:v>8.1262553802008473</c:v>
                </c:pt>
                <c:pt idx="881">
                  <c:v>8.1355810616929691</c:v>
                </c:pt>
                <c:pt idx="882">
                  <c:v>8.1449067431850679</c:v>
                </c:pt>
                <c:pt idx="883">
                  <c:v>8.154232424677188</c:v>
                </c:pt>
                <c:pt idx="884">
                  <c:v>8.1635581061693028</c:v>
                </c:pt>
                <c:pt idx="885">
                  <c:v>8.1728837876614069</c:v>
                </c:pt>
                <c:pt idx="886">
                  <c:v>8.1814921090387376</c:v>
                </c:pt>
                <c:pt idx="887">
                  <c:v>8.1915351506456258</c:v>
                </c:pt>
                <c:pt idx="888">
                  <c:v>8.2001434720229529</c:v>
                </c:pt>
                <c:pt idx="889">
                  <c:v>8.2094691535150677</c:v>
                </c:pt>
                <c:pt idx="890">
                  <c:v>8.2187948350071753</c:v>
                </c:pt>
                <c:pt idx="891">
                  <c:v>8.228120516499283</c:v>
                </c:pt>
                <c:pt idx="892">
                  <c:v>8.2374461979913924</c:v>
                </c:pt>
                <c:pt idx="893">
                  <c:v>8.2467718794835019</c:v>
                </c:pt>
                <c:pt idx="894">
                  <c:v>8.2560975609756166</c:v>
                </c:pt>
                <c:pt idx="895">
                  <c:v>8.2654232424677208</c:v>
                </c:pt>
                <c:pt idx="896">
                  <c:v>8.2740315638450515</c:v>
                </c:pt>
                <c:pt idx="897">
                  <c:v>8.2833572453371609</c:v>
                </c:pt>
                <c:pt idx="898">
                  <c:v>8.292682926829281</c:v>
                </c:pt>
                <c:pt idx="899">
                  <c:v>8.3020086083213798</c:v>
                </c:pt>
                <c:pt idx="900">
                  <c:v>8.3113342898134874</c:v>
                </c:pt>
                <c:pt idx="901">
                  <c:v>8.3206599713056058</c:v>
                </c:pt>
                <c:pt idx="902">
                  <c:v>8.3299856527977045</c:v>
                </c:pt>
                <c:pt idx="903">
                  <c:v>8.339311334289814</c:v>
                </c:pt>
                <c:pt idx="904">
                  <c:v>8.3486370157819323</c:v>
                </c:pt>
                <c:pt idx="905">
                  <c:v>8.3572453371592665</c:v>
                </c:pt>
                <c:pt idx="906">
                  <c:v>8.3665710186513724</c:v>
                </c:pt>
                <c:pt idx="907">
                  <c:v>8.3758967001434748</c:v>
                </c:pt>
                <c:pt idx="908">
                  <c:v>8.3852223816355789</c:v>
                </c:pt>
                <c:pt idx="909">
                  <c:v>8.3945480631277007</c:v>
                </c:pt>
                <c:pt idx="910">
                  <c:v>8.4038737446197906</c:v>
                </c:pt>
                <c:pt idx="911">
                  <c:v>8.413199426111909</c:v>
                </c:pt>
                <c:pt idx="912">
                  <c:v>8.4225251076040202</c:v>
                </c:pt>
                <c:pt idx="913">
                  <c:v>8.4318507890961136</c:v>
                </c:pt>
                <c:pt idx="914">
                  <c:v>8.4404591104734585</c:v>
                </c:pt>
                <c:pt idx="915">
                  <c:v>8.4505021520803574</c:v>
                </c:pt>
                <c:pt idx="916">
                  <c:v>8.4591104734576756</c:v>
                </c:pt>
                <c:pt idx="917">
                  <c:v>8.4684361549498028</c:v>
                </c:pt>
                <c:pt idx="918">
                  <c:v>8.4777618364418945</c:v>
                </c:pt>
                <c:pt idx="919">
                  <c:v>8.4870875179340146</c:v>
                </c:pt>
                <c:pt idx="920">
                  <c:v>8.4964131994261205</c:v>
                </c:pt>
                <c:pt idx="921">
                  <c:v>8.5057388809182228</c:v>
                </c:pt>
                <c:pt idx="922">
                  <c:v>8.5143472022955482</c:v>
                </c:pt>
                <c:pt idx="923">
                  <c:v>8.5236728837876647</c:v>
                </c:pt>
                <c:pt idx="924">
                  <c:v>8.5329985652797689</c:v>
                </c:pt>
                <c:pt idx="925">
                  <c:v>8.5423242467718694</c:v>
                </c:pt>
                <c:pt idx="926">
                  <c:v>8.5516499282640019</c:v>
                </c:pt>
                <c:pt idx="927">
                  <c:v>8.5609756097560972</c:v>
                </c:pt>
                <c:pt idx="928">
                  <c:v>8.5703012912482066</c:v>
                </c:pt>
                <c:pt idx="929">
                  <c:v>8.5796269727403249</c:v>
                </c:pt>
                <c:pt idx="930">
                  <c:v>8.5889526542324219</c:v>
                </c:pt>
                <c:pt idx="931">
                  <c:v>8.5975609756097562</c:v>
                </c:pt>
                <c:pt idx="932">
                  <c:v>8.6068866571018727</c:v>
                </c:pt>
                <c:pt idx="933">
                  <c:v>8.616929698708752</c:v>
                </c:pt>
                <c:pt idx="934">
                  <c:v>8.6255380200860827</c:v>
                </c:pt>
                <c:pt idx="935">
                  <c:v>8.634863701578178</c:v>
                </c:pt>
                <c:pt idx="936">
                  <c:v>8.644189383070298</c:v>
                </c:pt>
                <c:pt idx="937">
                  <c:v>8.6535150645624128</c:v>
                </c:pt>
                <c:pt idx="938">
                  <c:v>8.6628407460545187</c:v>
                </c:pt>
                <c:pt idx="939">
                  <c:v>8.6721664275466388</c:v>
                </c:pt>
                <c:pt idx="940">
                  <c:v>8.6814921090387376</c:v>
                </c:pt>
                <c:pt idx="941">
                  <c:v>8.6908177905308381</c:v>
                </c:pt>
                <c:pt idx="942">
                  <c:v>8.6994261119081795</c:v>
                </c:pt>
                <c:pt idx="943">
                  <c:v>8.7087517934002783</c:v>
                </c:pt>
                <c:pt idx="944">
                  <c:v>8.7180774748923842</c:v>
                </c:pt>
                <c:pt idx="945">
                  <c:v>8.7274031563845007</c:v>
                </c:pt>
                <c:pt idx="946">
                  <c:v>8.7367288378766155</c:v>
                </c:pt>
                <c:pt idx="947">
                  <c:v>8.7460545193687267</c:v>
                </c:pt>
                <c:pt idx="948">
                  <c:v>8.7553802008608326</c:v>
                </c:pt>
                <c:pt idx="949">
                  <c:v>8.764705882352942</c:v>
                </c:pt>
                <c:pt idx="950">
                  <c:v>8.7740315638450515</c:v>
                </c:pt>
                <c:pt idx="951">
                  <c:v>8.7833572453371502</c:v>
                </c:pt>
                <c:pt idx="952">
                  <c:v>8.792682926829281</c:v>
                </c:pt>
                <c:pt idx="953">
                  <c:v>8.8012912482066028</c:v>
                </c:pt>
                <c:pt idx="954">
                  <c:v>8.8106169296987176</c:v>
                </c:pt>
                <c:pt idx="955">
                  <c:v>8.8199426111908217</c:v>
                </c:pt>
                <c:pt idx="956">
                  <c:v>8.8292682926829276</c:v>
                </c:pt>
                <c:pt idx="957">
                  <c:v>8.838593974175037</c:v>
                </c:pt>
                <c:pt idx="958">
                  <c:v>8.8479196556671447</c:v>
                </c:pt>
                <c:pt idx="959">
                  <c:v>8.8572453371592665</c:v>
                </c:pt>
                <c:pt idx="960">
                  <c:v>8.8665710186513724</c:v>
                </c:pt>
                <c:pt idx="961">
                  <c:v>8.8751793400287031</c:v>
                </c:pt>
                <c:pt idx="962">
                  <c:v>8.8845050215208037</c:v>
                </c:pt>
                <c:pt idx="963">
                  <c:v>8.8938307030129167</c:v>
                </c:pt>
                <c:pt idx="964">
                  <c:v>8.9031563845050226</c:v>
                </c:pt>
                <c:pt idx="965">
                  <c:v>8.9124820659971391</c:v>
                </c:pt>
                <c:pt idx="966">
                  <c:v>8.9218077474892397</c:v>
                </c:pt>
                <c:pt idx="967">
                  <c:v>8.9311334289813491</c:v>
                </c:pt>
                <c:pt idx="968">
                  <c:v>8.939741750358678</c:v>
                </c:pt>
                <c:pt idx="969">
                  <c:v>8.9490674318507839</c:v>
                </c:pt>
                <c:pt idx="970">
                  <c:v>8.9583931133428987</c:v>
                </c:pt>
                <c:pt idx="971">
                  <c:v>8.9677187948350081</c:v>
                </c:pt>
                <c:pt idx="972">
                  <c:v>8.9770444763271247</c:v>
                </c:pt>
                <c:pt idx="973">
                  <c:v>8.9863701578192252</c:v>
                </c:pt>
                <c:pt idx="974">
                  <c:v>8.9956958393113489</c:v>
                </c:pt>
                <c:pt idx="975">
                  <c:v>9.0050215208034441</c:v>
                </c:pt>
                <c:pt idx="976">
                  <c:v>9.0143472022955482</c:v>
                </c:pt>
                <c:pt idx="977">
                  <c:v>9.0236728837876647</c:v>
                </c:pt>
                <c:pt idx="978">
                  <c:v>9.0329985652797689</c:v>
                </c:pt>
                <c:pt idx="979">
                  <c:v>9.0416068866571013</c:v>
                </c:pt>
                <c:pt idx="980">
                  <c:v>9.0509325681492285</c:v>
                </c:pt>
                <c:pt idx="981">
                  <c:v>9.060258249641322</c:v>
                </c:pt>
                <c:pt idx="982">
                  <c:v>9.0695839311334296</c:v>
                </c:pt>
                <c:pt idx="983">
                  <c:v>9.0789096126255391</c:v>
                </c:pt>
                <c:pt idx="984">
                  <c:v>9.0882352941176503</c:v>
                </c:pt>
                <c:pt idx="985">
                  <c:v>9.0975609756097562</c:v>
                </c:pt>
                <c:pt idx="986">
                  <c:v>9.1068866571018727</c:v>
                </c:pt>
                <c:pt idx="987">
                  <c:v>9.1162123385939751</c:v>
                </c:pt>
                <c:pt idx="988">
                  <c:v>9.1248206599712987</c:v>
                </c:pt>
                <c:pt idx="989">
                  <c:v>9.1341463414634152</c:v>
                </c:pt>
                <c:pt idx="990">
                  <c:v>9.143472022955514</c:v>
                </c:pt>
                <c:pt idx="991">
                  <c:v>9.1527977044476465</c:v>
                </c:pt>
                <c:pt idx="992">
                  <c:v>9.1621233859397417</c:v>
                </c:pt>
                <c:pt idx="993">
                  <c:v>9.1714490674318512</c:v>
                </c:pt>
                <c:pt idx="994">
                  <c:v>9.1807747489239606</c:v>
                </c:pt>
                <c:pt idx="995">
                  <c:v>9.1901004304160683</c:v>
                </c:pt>
                <c:pt idx="996">
                  <c:v>9.1994261119081777</c:v>
                </c:pt>
                <c:pt idx="997">
                  <c:v>9.2087517934002783</c:v>
                </c:pt>
                <c:pt idx="998">
                  <c:v>9.2173601147776179</c:v>
                </c:pt>
                <c:pt idx="999">
                  <c:v>9.2266857962697273</c:v>
                </c:pt>
                <c:pt idx="1000">
                  <c:v>9.2360114777618225</c:v>
                </c:pt>
                <c:pt idx="1001">
                  <c:v>9.2453371592539462</c:v>
                </c:pt>
                <c:pt idx="1002">
                  <c:v>9.2546628407460556</c:v>
                </c:pt>
                <c:pt idx="1003">
                  <c:v>9.2639885222381633</c:v>
                </c:pt>
                <c:pt idx="1004">
                  <c:v>9.2733142037302709</c:v>
                </c:pt>
                <c:pt idx="1005">
                  <c:v>9.2826398852223946</c:v>
                </c:pt>
                <c:pt idx="1006">
                  <c:v>9.2919655667144756</c:v>
                </c:pt>
                <c:pt idx="1007">
                  <c:v>9.3005738880918187</c:v>
                </c:pt>
                <c:pt idx="1008">
                  <c:v>9.3098995695839513</c:v>
                </c:pt>
                <c:pt idx="1009">
                  <c:v>9.3192252510760447</c:v>
                </c:pt>
                <c:pt idx="1010">
                  <c:v>9.3285509325681506</c:v>
                </c:pt>
                <c:pt idx="1011">
                  <c:v>9.3378766140602671</c:v>
                </c:pt>
                <c:pt idx="1012">
                  <c:v>9.3472022955523677</c:v>
                </c:pt>
                <c:pt idx="1013">
                  <c:v>9.3565279770444878</c:v>
                </c:pt>
                <c:pt idx="1014">
                  <c:v>9.3658536585365848</c:v>
                </c:pt>
                <c:pt idx="1015">
                  <c:v>9.3751793400287049</c:v>
                </c:pt>
                <c:pt idx="1016">
                  <c:v>9.3837876614060267</c:v>
                </c:pt>
                <c:pt idx="1017">
                  <c:v>9.3931133428981255</c:v>
                </c:pt>
                <c:pt idx="1018">
                  <c:v>9.402439024390258</c:v>
                </c:pt>
                <c:pt idx="1019">
                  <c:v>9.4117647058823533</c:v>
                </c:pt>
                <c:pt idx="1020">
                  <c:v>9.4210903873744609</c:v>
                </c:pt>
                <c:pt idx="1021">
                  <c:v>9.4304160688665721</c:v>
                </c:pt>
                <c:pt idx="1022">
                  <c:v>9.4397417503586816</c:v>
                </c:pt>
                <c:pt idx="1023">
                  <c:v>9.449067431850791</c:v>
                </c:pt>
                <c:pt idx="1024">
                  <c:v>9.4576757532281217</c:v>
                </c:pt>
                <c:pt idx="1025">
                  <c:v>9.4670014347202294</c:v>
                </c:pt>
                <c:pt idx="1026">
                  <c:v>9.4763271162123406</c:v>
                </c:pt>
                <c:pt idx="1027">
                  <c:v>9.4856527977044589</c:v>
                </c:pt>
                <c:pt idx="1028">
                  <c:v>9.4949784791965435</c:v>
                </c:pt>
                <c:pt idx="1029">
                  <c:v>9.5043041606886671</c:v>
                </c:pt>
                <c:pt idx="1030">
                  <c:v>9.513629842180773</c:v>
                </c:pt>
                <c:pt idx="1031">
                  <c:v>9.5229555236728789</c:v>
                </c:pt>
                <c:pt idx="1032">
                  <c:v>9.5322812051650008</c:v>
                </c:pt>
                <c:pt idx="1033">
                  <c:v>9.5408895265423261</c:v>
                </c:pt>
                <c:pt idx="1034">
                  <c:v>9.5502152080344338</c:v>
                </c:pt>
                <c:pt idx="1035">
                  <c:v>9.5595408895265575</c:v>
                </c:pt>
                <c:pt idx="1036">
                  <c:v>9.5688665710186527</c:v>
                </c:pt>
                <c:pt idx="1037">
                  <c:v>9.5781922525107621</c:v>
                </c:pt>
                <c:pt idx="1038">
                  <c:v>9.5875179340028698</c:v>
                </c:pt>
                <c:pt idx="1039">
                  <c:v>9.5968436154949792</c:v>
                </c:pt>
                <c:pt idx="1040">
                  <c:v>9.6061692969870975</c:v>
                </c:pt>
                <c:pt idx="1041">
                  <c:v>9.6154949784792123</c:v>
                </c:pt>
                <c:pt idx="1042">
                  <c:v>9.6241032998565199</c:v>
                </c:pt>
                <c:pt idx="1043">
                  <c:v>9.6341463414634152</c:v>
                </c:pt>
                <c:pt idx="1044">
                  <c:v>9.6427546628407477</c:v>
                </c:pt>
                <c:pt idx="1045">
                  <c:v>9.6520803443328553</c:v>
                </c:pt>
                <c:pt idx="1046">
                  <c:v>9.6614060258249772</c:v>
                </c:pt>
                <c:pt idx="1047">
                  <c:v>9.6707317073170689</c:v>
                </c:pt>
                <c:pt idx="1048">
                  <c:v>9.6800573888091836</c:v>
                </c:pt>
                <c:pt idx="1049">
                  <c:v>9.6893830703012966</c:v>
                </c:pt>
                <c:pt idx="1050">
                  <c:v>9.6987087517933919</c:v>
                </c:pt>
                <c:pt idx="1051">
                  <c:v>9.7080344332855102</c:v>
                </c:pt>
                <c:pt idx="1052">
                  <c:v>9.7166427546628427</c:v>
                </c:pt>
                <c:pt idx="1053">
                  <c:v>9.7259684361549485</c:v>
                </c:pt>
                <c:pt idx="1054">
                  <c:v>9.7352941176470598</c:v>
                </c:pt>
                <c:pt idx="1055">
                  <c:v>9.7446197991391639</c:v>
                </c:pt>
                <c:pt idx="1056">
                  <c:v>9.753945480631268</c:v>
                </c:pt>
                <c:pt idx="1057">
                  <c:v>9.7632711621233685</c:v>
                </c:pt>
                <c:pt idx="1058">
                  <c:v>9.7725968436155028</c:v>
                </c:pt>
                <c:pt idx="1059">
                  <c:v>9.7819225251076034</c:v>
                </c:pt>
                <c:pt idx="1060">
                  <c:v>9.7912482065997111</c:v>
                </c:pt>
                <c:pt idx="1061">
                  <c:v>9.7998565279770524</c:v>
                </c:pt>
                <c:pt idx="1062">
                  <c:v>9.8091822094691707</c:v>
                </c:pt>
                <c:pt idx="1063">
                  <c:v>9.8185078909612713</c:v>
                </c:pt>
                <c:pt idx="1064">
                  <c:v>9.8278335724533736</c:v>
                </c:pt>
                <c:pt idx="1065">
                  <c:v>9.8371592539454848</c:v>
                </c:pt>
                <c:pt idx="1066">
                  <c:v>9.8464849354375996</c:v>
                </c:pt>
                <c:pt idx="1067">
                  <c:v>9.8558106169297179</c:v>
                </c:pt>
                <c:pt idx="1068">
                  <c:v>9.8651362984218309</c:v>
                </c:pt>
                <c:pt idx="1069">
                  <c:v>9.8744619799139208</c:v>
                </c:pt>
                <c:pt idx="1070">
                  <c:v>9.8830703012912497</c:v>
                </c:pt>
                <c:pt idx="1071">
                  <c:v>9.8923959827833574</c:v>
                </c:pt>
                <c:pt idx="1072">
                  <c:v>9.9017216642754526</c:v>
                </c:pt>
                <c:pt idx="1073">
                  <c:v>9.911047345767571</c:v>
                </c:pt>
                <c:pt idx="1074">
                  <c:v>9.9203730272596768</c:v>
                </c:pt>
                <c:pt idx="1075">
                  <c:v>9.9296987087517952</c:v>
                </c:pt>
                <c:pt idx="1076">
                  <c:v>9.9390243902439028</c:v>
                </c:pt>
                <c:pt idx="1077">
                  <c:v>9.9483500717360034</c:v>
                </c:pt>
                <c:pt idx="1078">
                  <c:v>9.9576757532281217</c:v>
                </c:pt>
                <c:pt idx="1079">
                  <c:v>9.9670014347202347</c:v>
                </c:pt>
                <c:pt idx="1080">
                  <c:v>9.9756097560975725</c:v>
                </c:pt>
                <c:pt idx="1081">
                  <c:v>9.9849354375896748</c:v>
                </c:pt>
              </c:numCache>
            </c:numRef>
          </c:xVal>
          <c:yVal>
            <c:numRef>
              <c:f>Sheet2!$K:$K</c:f>
              <c:numCache>
                <c:formatCode>General</c:formatCode>
                <c:ptCount val="1048576"/>
                <c:pt idx="1">
                  <c:v>-11.689993997030108</c:v>
                </c:pt>
                <c:pt idx="2">
                  <c:v>1290.3225806451615</c:v>
                </c:pt>
                <c:pt idx="3">
                  <c:v>2355.6917632934214</c:v>
                </c:pt>
                <c:pt idx="4">
                  <c:v>3137.0256863922154</c:v>
                </c:pt>
                <c:pt idx="5">
                  <c:v>3646.0143439385829</c:v>
                </c:pt>
                <c:pt idx="6">
                  <c:v>4072.2252061546237</c:v>
                </c:pt>
                <c:pt idx="7">
                  <c:v>4415.6582730403507</c:v>
                </c:pt>
                <c:pt idx="8">
                  <c:v>4699.693532589813</c:v>
                </c:pt>
                <c:pt idx="9">
                  <c:v>4912.6409908059804</c:v>
                </c:pt>
                <c:pt idx="10">
                  <c:v>5054.8165934725648</c:v>
                </c:pt>
                <c:pt idx="11">
                  <c:v>5125.9043948058534</c:v>
                </c:pt>
                <c:pt idx="12">
                  <c:v>5149.6003285836232</c:v>
                </c:pt>
                <c:pt idx="13">
                  <c:v>5137.5943888028805</c:v>
                </c:pt>
                <c:pt idx="14">
                  <c:v>5125.9043948058534</c:v>
                </c:pt>
                <c:pt idx="15">
                  <c:v>5090.2025212473554</c:v>
                </c:pt>
                <c:pt idx="16">
                  <c:v>5054.8165934725648</c:v>
                </c:pt>
                <c:pt idx="17">
                  <c:v>5019.4306656977715</c:v>
                </c:pt>
                <c:pt idx="18">
                  <c:v>4995.7347319199998</c:v>
                </c:pt>
                <c:pt idx="19">
                  <c:v>4936.3369245837521</c:v>
                </c:pt>
                <c:pt idx="20">
                  <c:v>4912.6409908059804</c:v>
                </c:pt>
                <c:pt idx="21">
                  <c:v>4877.2550630311844</c:v>
                </c:pt>
                <c:pt idx="22">
                  <c:v>4841.8691352563947</c:v>
                </c:pt>
                <c:pt idx="23">
                  <c:v>4818.173201478633</c:v>
                </c:pt>
                <c:pt idx="24">
                  <c:v>4794.4772677008605</c:v>
                </c:pt>
                <c:pt idx="25">
                  <c:v>4758.7753941423589</c:v>
                </c:pt>
                <c:pt idx="26">
                  <c:v>4735.0794603646018</c:v>
                </c:pt>
                <c:pt idx="27">
                  <c:v>4711.3835265868429</c:v>
                </c:pt>
                <c:pt idx="28">
                  <c:v>4675.9975988120377</c:v>
                </c:pt>
                <c:pt idx="29">
                  <c:v>4640.611671037258</c:v>
                </c:pt>
                <c:pt idx="30">
                  <c:v>4604.9097974787528</c:v>
                </c:pt>
                <c:pt idx="31">
                  <c:v>4569.523869703964</c:v>
                </c:pt>
                <c:pt idx="32">
                  <c:v>4545.8279359261915</c:v>
                </c:pt>
                <c:pt idx="33">
                  <c:v>4522.1320021484316</c:v>
                </c:pt>
                <c:pt idx="34">
                  <c:v>4486.7460743736419</c:v>
                </c:pt>
                <c:pt idx="35">
                  <c:v>4463.0501405958803</c:v>
                </c:pt>
                <c:pt idx="36">
                  <c:v>4427.3482670373805</c:v>
                </c:pt>
                <c:pt idx="37">
                  <c:v>4391.9623392625854</c:v>
                </c:pt>
                <c:pt idx="38">
                  <c:v>4356.2604657040856</c:v>
                </c:pt>
                <c:pt idx="39">
                  <c:v>4332.5645319263213</c:v>
                </c:pt>
                <c:pt idx="40">
                  <c:v>4285.4886101544971</c:v>
                </c:pt>
                <c:pt idx="41">
                  <c:v>4249.7867365960001</c:v>
                </c:pt>
                <c:pt idx="42">
                  <c:v>4190.7048750434415</c:v>
                </c:pt>
                <c:pt idx="43">
                  <c:v>4155.0030014849453</c:v>
                </c:pt>
                <c:pt idx="44">
                  <c:v>4107.9270797131221</c:v>
                </c:pt>
                <c:pt idx="45">
                  <c:v>4060.5352121575975</c:v>
                </c:pt>
                <c:pt idx="46">
                  <c:v>4001.1374048213329</c:v>
                </c:pt>
                <c:pt idx="47">
                  <c:v>3953.7455372658055</c:v>
                </c:pt>
                <c:pt idx="48">
                  <c:v>3894.6636757132455</c:v>
                </c:pt>
                <c:pt idx="49">
                  <c:v>3835.5818141606887</c:v>
                </c:pt>
                <c:pt idx="50">
                  <c:v>3776.1840068244292</c:v>
                </c:pt>
                <c:pt idx="51">
                  <c:v>3717.1021452718719</c:v>
                </c:pt>
                <c:pt idx="52">
                  <c:v>3658.0202837193137</c:v>
                </c:pt>
                <c:pt idx="53">
                  <c:v>3598.6224763830528</c:v>
                </c:pt>
                <c:pt idx="54">
                  <c:v>3527.8506208334679</c:v>
                </c:pt>
                <c:pt idx="55">
                  <c:v>3480.4587532779401</c:v>
                </c:pt>
                <c:pt idx="56">
                  <c:v>3409.3709519446465</c:v>
                </c:pt>
                <c:pt idx="57">
                  <c:v>3361.9790843891192</c:v>
                </c:pt>
                <c:pt idx="58">
                  <c:v>3314.5872168335959</c:v>
                </c:pt>
                <c:pt idx="59">
                  <c:v>3267.1953492780663</c:v>
                </c:pt>
                <c:pt idx="60">
                  <c:v>3231.8094215032702</c:v>
                </c:pt>
                <c:pt idx="61">
                  <c:v>3208.1134877255067</c:v>
                </c:pt>
                <c:pt idx="62">
                  <c:v>3172.7275599507107</c:v>
                </c:pt>
                <c:pt idx="63">
                  <c:v>3137.0256863922154</c:v>
                </c:pt>
                <c:pt idx="64">
                  <c:v>3125.3356923951874</c:v>
                </c:pt>
                <c:pt idx="65">
                  <c:v>3101.6397586174216</c:v>
                </c:pt>
                <c:pt idx="66">
                  <c:v>3077.9438248396577</c:v>
                </c:pt>
                <c:pt idx="67">
                  <c:v>3065.9378850589237</c:v>
                </c:pt>
                <c:pt idx="68">
                  <c:v>3065.9378850589237</c:v>
                </c:pt>
                <c:pt idx="69">
                  <c:v>3054.2478910618902</c:v>
                </c:pt>
                <c:pt idx="70">
                  <c:v>3054.2478910618902</c:v>
                </c:pt>
                <c:pt idx="71">
                  <c:v>3054.2478910618902</c:v>
                </c:pt>
                <c:pt idx="72">
                  <c:v>3054.2478910618902</c:v>
                </c:pt>
                <c:pt idx="73">
                  <c:v>3065.9378850589237</c:v>
                </c:pt>
                <c:pt idx="74">
                  <c:v>3054.2478910618902</c:v>
                </c:pt>
                <c:pt idx="75">
                  <c:v>3054.2478910618902</c:v>
                </c:pt>
                <c:pt idx="76">
                  <c:v>3065.9378850589237</c:v>
                </c:pt>
                <c:pt idx="77">
                  <c:v>3065.9378850589237</c:v>
                </c:pt>
                <c:pt idx="78">
                  <c:v>3065.9378850589237</c:v>
                </c:pt>
                <c:pt idx="79">
                  <c:v>3065.9378850589237</c:v>
                </c:pt>
                <c:pt idx="80">
                  <c:v>3077.9438248396577</c:v>
                </c:pt>
                <c:pt idx="81">
                  <c:v>3077.9438248396577</c:v>
                </c:pt>
                <c:pt idx="82">
                  <c:v>3089.6338188366904</c:v>
                </c:pt>
                <c:pt idx="83">
                  <c:v>3101.6397586174216</c:v>
                </c:pt>
                <c:pt idx="84">
                  <c:v>3113.3297526144543</c:v>
                </c:pt>
                <c:pt idx="85">
                  <c:v>3113.3297526144543</c:v>
                </c:pt>
                <c:pt idx="86">
                  <c:v>3125.3356923951874</c:v>
                </c:pt>
                <c:pt idx="87">
                  <c:v>3125.3356923951874</c:v>
                </c:pt>
                <c:pt idx="88">
                  <c:v>3137.0256863922154</c:v>
                </c:pt>
                <c:pt idx="89">
                  <c:v>3137.0256863922154</c:v>
                </c:pt>
                <c:pt idx="90">
                  <c:v>3137.0256863922154</c:v>
                </c:pt>
                <c:pt idx="91">
                  <c:v>3137.0256863922154</c:v>
                </c:pt>
                <c:pt idx="92">
                  <c:v>3137.0256863922154</c:v>
                </c:pt>
                <c:pt idx="93">
                  <c:v>3149.0316261729513</c:v>
                </c:pt>
                <c:pt idx="94">
                  <c:v>3149.0316261729513</c:v>
                </c:pt>
                <c:pt idx="95">
                  <c:v>3149.0316261729513</c:v>
                </c:pt>
                <c:pt idx="96">
                  <c:v>3149.0316261729513</c:v>
                </c:pt>
                <c:pt idx="97">
                  <c:v>3160.7216201699766</c:v>
                </c:pt>
                <c:pt idx="98">
                  <c:v>3160.7216201699766</c:v>
                </c:pt>
                <c:pt idx="99">
                  <c:v>3160.7216201699766</c:v>
                </c:pt>
                <c:pt idx="100">
                  <c:v>3160.7216201699766</c:v>
                </c:pt>
                <c:pt idx="101">
                  <c:v>3160.7216201699766</c:v>
                </c:pt>
                <c:pt idx="102">
                  <c:v>3160.7216201699766</c:v>
                </c:pt>
                <c:pt idx="103">
                  <c:v>3160.7216201699766</c:v>
                </c:pt>
                <c:pt idx="104">
                  <c:v>3160.7216201699766</c:v>
                </c:pt>
                <c:pt idx="105">
                  <c:v>3160.7216201699766</c:v>
                </c:pt>
                <c:pt idx="106">
                  <c:v>3149.0316261729513</c:v>
                </c:pt>
                <c:pt idx="107">
                  <c:v>3149.0316261729513</c:v>
                </c:pt>
                <c:pt idx="108">
                  <c:v>3149.0316261729513</c:v>
                </c:pt>
                <c:pt idx="109">
                  <c:v>3149.0316261729513</c:v>
                </c:pt>
                <c:pt idx="110">
                  <c:v>3149.0316261729513</c:v>
                </c:pt>
                <c:pt idx="111">
                  <c:v>3149.0316261729513</c:v>
                </c:pt>
                <c:pt idx="112">
                  <c:v>3149.0316261729513</c:v>
                </c:pt>
                <c:pt idx="113">
                  <c:v>3137.0256863922154</c:v>
                </c:pt>
                <c:pt idx="114">
                  <c:v>3149.0316261729513</c:v>
                </c:pt>
                <c:pt idx="115">
                  <c:v>3149.0316261729513</c:v>
                </c:pt>
                <c:pt idx="116">
                  <c:v>3137.0256863922154</c:v>
                </c:pt>
                <c:pt idx="117">
                  <c:v>3149.0316261729513</c:v>
                </c:pt>
                <c:pt idx="118">
                  <c:v>3149.0316261729513</c:v>
                </c:pt>
                <c:pt idx="119">
                  <c:v>3149.0316261729513</c:v>
                </c:pt>
                <c:pt idx="120">
                  <c:v>3149.0316261729513</c:v>
                </c:pt>
                <c:pt idx="121">
                  <c:v>3149.0316261729513</c:v>
                </c:pt>
                <c:pt idx="122">
                  <c:v>3149.0316261729513</c:v>
                </c:pt>
                <c:pt idx="123">
                  <c:v>3149.0316261729513</c:v>
                </c:pt>
                <c:pt idx="124">
                  <c:v>3149.0316261729513</c:v>
                </c:pt>
                <c:pt idx="125">
                  <c:v>3149.0316261729513</c:v>
                </c:pt>
                <c:pt idx="126">
                  <c:v>3149.0316261729513</c:v>
                </c:pt>
                <c:pt idx="127">
                  <c:v>3160.7216201699766</c:v>
                </c:pt>
                <c:pt idx="128">
                  <c:v>3160.7216201699766</c:v>
                </c:pt>
                <c:pt idx="129">
                  <c:v>3160.7216201699766</c:v>
                </c:pt>
                <c:pt idx="130">
                  <c:v>3160.7216201699766</c:v>
                </c:pt>
                <c:pt idx="131">
                  <c:v>3160.7216201699766</c:v>
                </c:pt>
                <c:pt idx="132">
                  <c:v>3160.7216201699766</c:v>
                </c:pt>
                <c:pt idx="133">
                  <c:v>3160.7216201699766</c:v>
                </c:pt>
                <c:pt idx="134">
                  <c:v>3160.7216201699766</c:v>
                </c:pt>
                <c:pt idx="135">
                  <c:v>3149.0316261729513</c:v>
                </c:pt>
                <c:pt idx="136">
                  <c:v>3149.0316261729513</c:v>
                </c:pt>
                <c:pt idx="137">
                  <c:v>3149.0316261729513</c:v>
                </c:pt>
                <c:pt idx="138">
                  <c:v>3149.0316261729513</c:v>
                </c:pt>
                <c:pt idx="139">
                  <c:v>3149.0316261729513</c:v>
                </c:pt>
                <c:pt idx="140">
                  <c:v>3149.0316261729513</c:v>
                </c:pt>
                <c:pt idx="141">
                  <c:v>3149.0316261729513</c:v>
                </c:pt>
                <c:pt idx="142">
                  <c:v>3149.0316261729513</c:v>
                </c:pt>
                <c:pt idx="143">
                  <c:v>3149.0316261729513</c:v>
                </c:pt>
                <c:pt idx="144">
                  <c:v>3149.0316261729513</c:v>
                </c:pt>
                <c:pt idx="145">
                  <c:v>3149.0316261729513</c:v>
                </c:pt>
                <c:pt idx="146">
                  <c:v>3149.0316261729513</c:v>
                </c:pt>
                <c:pt idx="147">
                  <c:v>3149.0316261729513</c:v>
                </c:pt>
                <c:pt idx="148">
                  <c:v>3149.0316261729513</c:v>
                </c:pt>
                <c:pt idx="149">
                  <c:v>3149.0316261729513</c:v>
                </c:pt>
                <c:pt idx="150">
                  <c:v>3137.0256863922154</c:v>
                </c:pt>
                <c:pt idx="151">
                  <c:v>3137.0256863922154</c:v>
                </c:pt>
                <c:pt idx="152">
                  <c:v>3137.0256863922154</c:v>
                </c:pt>
                <c:pt idx="153">
                  <c:v>3137.0256863922154</c:v>
                </c:pt>
                <c:pt idx="154">
                  <c:v>3137.0256863922154</c:v>
                </c:pt>
                <c:pt idx="155">
                  <c:v>3125.3356923951874</c:v>
                </c:pt>
                <c:pt idx="156">
                  <c:v>3125.3356923951874</c:v>
                </c:pt>
                <c:pt idx="157">
                  <c:v>3125.3356923951874</c:v>
                </c:pt>
                <c:pt idx="158">
                  <c:v>3125.3356923951874</c:v>
                </c:pt>
                <c:pt idx="159">
                  <c:v>3125.3356923951874</c:v>
                </c:pt>
                <c:pt idx="160">
                  <c:v>3125.3356923951874</c:v>
                </c:pt>
                <c:pt idx="161">
                  <c:v>3125.3356923951874</c:v>
                </c:pt>
                <c:pt idx="162">
                  <c:v>3125.3356923951874</c:v>
                </c:pt>
                <c:pt idx="163">
                  <c:v>3125.3356923951874</c:v>
                </c:pt>
                <c:pt idx="164">
                  <c:v>3125.3356923951874</c:v>
                </c:pt>
                <c:pt idx="165">
                  <c:v>3125.3356923951874</c:v>
                </c:pt>
                <c:pt idx="166">
                  <c:v>3125.3356923951874</c:v>
                </c:pt>
                <c:pt idx="167">
                  <c:v>3125.3356923951874</c:v>
                </c:pt>
                <c:pt idx="168">
                  <c:v>3125.3356923951874</c:v>
                </c:pt>
                <c:pt idx="169">
                  <c:v>3113.3297526144543</c:v>
                </c:pt>
                <c:pt idx="170">
                  <c:v>3113.3297526144543</c:v>
                </c:pt>
                <c:pt idx="171">
                  <c:v>3113.3297526144543</c:v>
                </c:pt>
                <c:pt idx="172">
                  <c:v>3113.3297526144543</c:v>
                </c:pt>
                <c:pt idx="173">
                  <c:v>3113.3297526144543</c:v>
                </c:pt>
                <c:pt idx="174">
                  <c:v>3113.3297526144543</c:v>
                </c:pt>
                <c:pt idx="175">
                  <c:v>3113.3297526144543</c:v>
                </c:pt>
                <c:pt idx="176">
                  <c:v>3113.3297526144543</c:v>
                </c:pt>
                <c:pt idx="177">
                  <c:v>3113.3297526144543</c:v>
                </c:pt>
                <c:pt idx="178">
                  <c:v>3113.3297526144543</c:v>
                </c:pt>
                <c:pt idx="179">
                  <c:v>3113.3297526144543</c:v>
                </c:pt>
                <c:pt idx="180">
                  <c:v>3101.6397586174216</c:v>
                </c:pt>
                <c:pt idx="181">
                  <c:v>3101.6397586174216</c:v>
                </c:pt>
                <c:pt idx="182">
                  <c:v>3101.6397586174216</c:v>
                </c:pt>
                <c:pt idx="183">
                  <c:v>3101.6397586174216</c:v>
                </c:pt>
                <c:pt idx="184">
                  <c:v>3101.6397586174216</c:v>
                </c:pt>
                <c:pt idx="185">
                  <c:v>3089.6338188366904</c:v>
                </c:pt>
                <c:pt idx="186">
                  <c:v>3089.6338188366904</c:v>
                </c:pt>
                <c:pt idx="187">
                  <c:v>3089.6338188366904</c:v>
                </c:pt>
                <c:pt idx="188">
                  <c:v>3089.6338188366904</c:v>
                </c:pt>
                <c:pt idx="189">
                  <c:v>3089.6338188366904</c:v>
                </c:pt>
                <c:pt idx="190">
                  <c:v>3089.6338188366904</c:v>
                </c:pt>
                <c:pt idx="191">
                  <c:v>3089.6338188366904</c:v>
                </c:pt>
                <c:pt idx="192">
                  <c:v>3089.6338188366904</c:v>
                </c:pt>
                <c:pt idx="193">
                  <c:v>3089.6338188366904</c:v>
                </c:pt>
                <c:pt idx="194">
                  <c:v>3089.6338188366904</c:v>
                </c:pt>
                <c:pt idx="195">
                  <c:v>3089.6338188366904</c:v>
                </c:pt>
                <c:pt idx="196">
                  <c:v>3077.9438248396577</c:v>
                </c:pt>
                <c:pt idx="197">
                  <c:v>3077.9438248396577</c:v>
                </c:pt>
                <c:pt idx="198">
                  <c:v>3077.9438248396577</c:v>
                </c:pt>
                <c:pt idx="199">
                  <c:v>3077.9438248396577</c:v>
                </c:pt>
                <c:pt idx="200">
                  <c:v>3077.9438248396577</c:v>
                </c:pt>
                <c:pt idx="201">
                  <c:v>3077.9438248396577</c:v>
                </c:pt>
                <c:pt idx="202">
                  <c:v>3077.9438248396577</c:v>
                </c:pt>
                <c:pt idx="203">
                  <c:v>3077.9438248396577</c:v>
                </c:pt>
                <c:pt idx="204">
                  <c:v>3077.9438248396577</c:v>
                </c:pt>
                <c:pt idx="205">
                  <c:v>3077.9438248396577</c:v>
                </c:pt>
                <c:pt idx="206">
                  <c:v>3077.9438248396577</c:v>
                </c:pt>
                <c:pt idx="207">
                  <c:v>3077.9438248396577</c:v>
                </c:pt>
                <c:pt idx="208">
                  <c:v>3077.9438248396577</c:v>
                </c:pt>
                <c:pt idx="209">
                  <c:v>3077.9438248396577</c:v>
                </c:pt>
                <c:pt idx="210">
                  <c:v>3077.9438248396577</c:v>
                </c:pt>
                <c:pt idx="211">
                  <c:v>3077.9438248396577</c:v>
                </c:pt>
                <c:pt idx="212">
                  <c:v>3065.9378850589237</c:v>
                </c:pt>
                <c:pt idx="213">
                  <c:v>3065.9378850589237</c:v>
                </c:pt>
                <c:pt idx="214">
                  <c:v>3065.9378850589237</c:v>
                </c:pt>
                <c:pt idx="215">
                  <c:v>3077.9438248396577</c:v>
                </c:pt>
                <c:pt idx="216">
                  <c:v>3077.9438248396577</c:v>
                </c:pt>
                <c:pt idx="217">
                  <c:v>3077.9438248396577</c:v>
                </c:pt>
                <c:pt idx="218">
                  <c:v>3077.9438248396577</c:v>
                </c:pt>
                <c:pt idx="219">
                  <c:v>3065.9378850589237</c:v>
                </c:pt>
                <c:pt idx="220">
                  <c:v>3077.9438248396577</c:v>
                </c:pt>
                <c:pt idx="221">
                  <c:v>3065.9378850589237</c:v>
                </c:pt>
                <c:pt idx="222">
                  <c:v>3077.9438248396577</c:v>
                </c:pt>
                <c:pt idx="223">
                  <c:v>3077.9438248396577</c:v>
                </c:pt>
                <c:pt idx="224">
                  <c:v>3077.9438248396577</c:v>
                </c:pt>
                <c:pt idx="225">
                  <c:v>3077.9438248396577</c:v>
                </c:pt>
                <c:pt idx="226">
                  <c:v>3065.9378850589237</c:v>
                </c:pt>
                <c:pt idx="227">
                  <c:v>3065.9378850589237</c:v>
                </c:pt>
                <c:pt idx="228">
                  <c:v>3065.9378850589237</c:v>
                </c:pt>
                <c:pt idx="229">
                  <c:v>3077.9438248396577</c:v>
                </c:pt>
                <c:pt idx="230">
                  <c:v>3065.9378850589237</c:v>
                </c:pt>
                <c:pt idx="231">
                  <c:v>3065.9378850589237</c:v>
                </c:pt>
                <c:pt idx="232">
                  <c:v>3077.9438248396577</c:v>
                </c:pt>
                <c:pt idx="233">
                  <c:v>3077.9438248396577</c:v>
                </c:pt>
                <c:pt idx="234">
                  <c:v>3077.9438248396577</c:v>
                </c:pt>
                <c:pt idx="235">
                  <c:v>3077.9438248396577</c:v>
                </c:pt>
                <c:pt idx="236">
                  <c:v>3077.9438248396577</c:v>
                </c:pt>
                <c:pt idx="237">
                  <c:v>3077.9438248396577</c:v>
                </c:pt>
                <c:pt idx="238">
                  <c:v>3077.9438248396577</c:v>
                </c:pt>
                <c:pt idx="239">
                  <c:v>3077.9438248396577</c:v>
                </c:pt>
                <c:pt idx="240">
                  <c:v>3077.9438248396577</c:v>
                </c:pt>
                <c:pt idx="241">
                  <c:v>3077.9438248396577</c:v>
                </c:pt>
                <c:pt idx="242">
                  <c:v>3077.9438248396577</c:v>
                </c:pt>
                <c:pt idx="243">
                  <c:v>3077.9438248396577</c:v>
                </c:pt>
                <c:pt idx="244">
                  <c:v>3065.9378850589237</c:v>
                </c:pt>
                <c:pt idx="245">
                  <c:v>3065.9378850589237</c:v>
                </c:pt>
                <c:pt idx="246">
                  <c:v>3065.9378850589237</c:v>
                </c:pt>
                <c:pt idx="247">
                  <c:v>3077.9438248396577</c:v>
                </c:pt>
                <c:pt idx="248">
                  <c:v>3077.9438248396577</c:v>
                </c:pt>
                <c:pt idx="249">
                  <c:v>3077.9438248396577</c:v>
                </c:pt>
                <c:pt idx="250">
                  <c:v>3077.9438248396577</c:v>
                </c:pt>
                <c:pt idx="251">
                  <c:v>3077.9438248396577</c:v>
                </c:pt>
                <c:pt idx="252">
                  <c:v>3077.9438248396577</c:v>
                </c:pt>
                <c:pt idx="253">
                  <c:v>3077.9438248396577</c:v>
                </c:pt>
                <c:pt idx="254">
                  <c:v>3077.9438248396577</c:v>
                </c:pt>
                <c:pt idx="255">
                  <c:v>3077.9438248396577</c:v>
                </c:pt>
                <c:pt idx="256">
                  <c:v>3089.6338188366904</c:v>
                </c:pt>
                <c:pt idx="257">
                  <c:v>3077.9438248396577</c:v>
                </c:pt>
                <c:pt idx="258">
                  <c:v>3077.9438248396577</c:v>
                </c:pt>
                <c:pt idx="259">
                  <c:v>3077.9438248396577</c:v>
                </c:pt>
                <c:pt idx="260">
                  <c:v>3077.9438248396577</c:v>
                </c:pt>
                <c:pt idx="261">
                  <c:v>3077.9438248396577</c:v>
                </c:pt>
                <c:pt idx="262">
                  <c:v>3077.9438248396577</c:v>
                </c:pt>
                <c:pt idx="263">
                  <c:v>3077.9438248396577</c:v>
                </c:pt>
                <c:pt idx="264">
                  <c:v>3089.6338188366904</c:v>
                </c:pt>
                <c:pt idx="265">
                  <c:v>3089.6338188366904</c:v>
                </c:pt>
                <c:pt idx="266">
                  <c:v>3089.6338188366904</c:v>
                </c:pt>
                <c:pt idx="267">
                  <c:v>3089.6338188366904</c:v>
                </c:pt>
                <c:pt idx="268">
                  <c:v>3089.6338188366904</c:v>
                </c:pt>
                <c:pt idx="269">
                  <c:v>3089.6338188366904</c:v>
                </c:pt>
                <c:pt idx="270">
                  <c:v>3089.6338188366904</c:v>
                </c:pt>
                <c:pt idx="271">
                  <c:v>3077.9438248396577</c:v>
                </c:pt>
                <c:pt idx="272">
                  <c:v>3077.9438248396577</c:v>
                </c:pt>
                <c:pt idx="273">
                  <c:v>3089.6338188366904</c:v>
                </c:pt>
                <c:pt idx="274">
                  <c:v>3077.9438248396577</c:v>
                </c:pt>
                <c:pt idx="275">
                  <c:v>3077.9438248396577</c:v>
                </c:pt>
                <c:pt idx="276">
                  <c:v>3077.9438248396577</c:v>
                </c:pt>
                <c:pt idx="277">
                  <c:v>3077.9438248396577</c:v>
                </c:pt>
                <c:pt idx="278">
                  <c:v>3077.9438248396577</c:v>
                </c:pt>
                <c:pt idx="279">
                  <c:v>3077.9438248396577</c:v>
                </c:pt>
                <c:pt idx="280">
                  <c:v>3077.9438248396577</c:v>
                </c:pt>
                <c:pt idx="281">
                  <c:v>3077.9438248396577</c:v>
                </c:pt>
                <c:pt idx="282">
                  <c:v>3077.9438248396577</c:v>
                </c:pt>
                <c:pt idx="283">
                  <c:v>3077.9438248396577</c:v>
                </c:pt>
                <c:pt idx="284">
                  <c:v>3077.9438248396577</c:v>
                </c:pt>
                <c:pt idx="285">
                  <c:v>3077.9438248396577</c:v>
                </c:pt>
                <c:pt idx="286">
                  <c:v>3077.9438248396577</c:v>
                </c:pt>
                <c:pt idx="287">
                  <c:v>3077.9438248396577</c:v>
                </c:pt>
                <c:pt idx="288">
                  <c:v>3077.9438248396577</c:v>
                </c:pt>
                <c:pt idx="289">
                  <c:v>3077.9438248396577</c:v>
                </c:pt>
                <c:pt idx="290">
                  <c:v>3077.9438248396577</c:v>
                </c:pt>
                <c:pt idx="291">
                  <c:v>3077.9438248396577</c:v>
                </c:pt>
                <c:pt idx="292">
                  <c:v>3077.9438248396577</c:v>
                </c:pt>
                <c:pt idx="293">
                  <c:v>3077.9438248396577</c:v>
                </c:pt>
                <c:pt idx="294">
                  <c:v>3077.9438248396577</c:v>
                </c:pt>
                <c:pt idx="295">
                  <c:v>3077.9438248396577</c:v>
                </c:pt>
                <c:pt idx="296">
                  <c:v>3077.9438248396577</c:v>
                </c:pt>
                <c:pt idx="297">
                  <c:v>3089.6338188366904</c:v>
                </c:pt>
                <c:pt idx="298">
                  <c:v>3077.9438248396577</c:v>
                </c:pt>
                <c:pt idx="299">
                  <c:v>3077.9438248396577</c:v>
                </c:pt>
                <c:pt idx="300">
                  <c:v>3077.9438248396577</c:v>
                </c:pt>
                <c:pt idx="301">
                  <c:v>3077.9438248396577</c:v>
                </c:pt>
                <c:pt idx="302">
                  <c:v>3077.9438248396577</c:v>
                </c:pt>
                <c:pt idx="303">
                  <c:v>3077.9438248396577</c:v>
                </c:pt>
                <c:pt idx="304">
                  <c:v>3077.9438248396577</c:v>
                </c:pt>
                <c:pt idx="305">
                  <c:v>3065.9378850589237</c:v>
                </c:pt>
                <c:pt idx="306">
                  <c:v>3077.9438248396577</c:v>
                </c:pt>
                <c:pt idx="307">
                  <c:v>3077.9438248396577</c:v>
                </c:pt>
                <c:pt idx="308">
                  <c:v>3077.9438248396577</c:v>
                </c:pt>
                <c:pt idx="309">
                  <c:v>3077.9438248396577</c:v>
                </c:pt>
                <c:pt idx="310">
                  <c:v>3077.9438248396577</c:v>
                </c:pt>
                <c:pt idx="311">
                  <c:v>3077.9438248396577</c:v>
                </c:pt>
                <c:pt idx="312">
                  <c:v>3077.9438248396577</c:v>
                </c:pt>
                <c:pt idx="313">
                  <c:v>3077.9438248396577</c:v>
                </c:pt>
                <c:pt idx="314">
                  <c:v>3077.9438248396577</c:v>
                </c:pt>
                <c:pt idx="315">
                  <c:v>3077.9438248396577</c:v>
                </c:pt>
                <c:pt idx="316">
                  <c:v>3077.9438248396577</c:v>
                </c:pt>
                <c:pt idx="317">
                  <c:v>3077.9438248396577</c:v>
                </c:pt>
                <c:pt idx="318">
                  <c:v>3077.9438248396577</c:v>
                </c:pt>
                <c:pt idx="319">
                  <c:v>3077.9438248396577</c:v>
                </c:pt>
                <c:pt idx="320">
                  <c:v>3077.9438248396577</c:v>
                </c:pt>
                <c:pt idx="321">
                  <c:v>3077.9438248396577</c:v>
                </c:pt>
                <c:pt idx="322">
                  <c:v>3077.9438248396577</c:v>
                </c:pt>
                <c:pt idx="323">
                  <c:v>3077.9438248396577</c:v>
                </c:pt>
                <c:pt idx="324">
                  <c:v>3077.9438248396577</c:v>
                </c:pt>
                <c:pt idx="325">
                  <c:v>3077.9438248396577</c:v>
                </c:pt>
                <c:pt idx="326">
                  <c:v>3077.9438248396577</c:v>
                </c:pt>
                <c:pt idx="327">
                  <c:v>3077.9438248396577</c:v>
                </c:pt>
                <c:pt idx="328">
                  <c:v>3077.9438248396577</c:v>
                </c:pt>
                <c:pt idx="329">
                  <c:v>3077.9438248396577</c:v>
                </c:pt>
                <c:pt idx="330">
                  <c:v>3089.6338188366904</c:v>
                </c:pt>
                <c:pt idx="331">
                  <c:v>3089.6338188366904</c:v>
                </c:pt>
                <c:pt idx="332">
                  <c:v>3089.6338188366904</c:v>
                </c:pt>
                <c:pt idx="333">
                  <c:v>3089.6338188366904</c:v>
                </c:pt>
                <c:pt idx="334">
                  <c:v>3089.6338188366904</c:v>
                </c:pt>
                <c:pt idx="335">
                  <c:v>3089.6338188366904</c:v>
                </c:pt>
                <c:pt idx="336">
                  <c:v>3089.6338188366904</c:v>
                </c:pt>
                <c:pt idx="337">
                  <c:v>3089.6338188366904</c:v>
                </c:pt>
                <c:pt idx="338">
                  <c:v>3089.6338188366904</c:v>
                </c:pt>
                <c:pt idx="339">
                  <c:v>3089.6338188366904</c:v>
                </c:pt>
                <c:pt idx="340">
                  <c:v>3101.6397586174216</c:v>
                </c:pt>
                <c:pt idx="341">
                  <c:v>3101.6397586174216</c:v>
                </c:pt>
                <c:pt idx="342">
                  <c:v>3101.6397586174216</c:v>
                </c:pt>
                <c:pt idx="343">
                  <c:v>3101.6397586174216</c:v>
                </c:pt>
                <c:pt idx="344">
                  <c:v>3101.6397586174216</c:v>
                </c:pt>
                <c:pt idx="345">
                  <c:v>3101.6397586174216</c:v>
                </c:pt>
                <c:pt idx="346">
                  <c:v>3101.6397586174216</c:v>
                </c:pt>
                <c:pt idx="347">
                  <c:v>3101.6397586174216</c:v>
                </c:pt>
                <c:pt idx="348">
                  <c:v>3089.6338188366904</c:v>
                </c:pt>
                <c:pt idx="349">
                  <c:v>3089.6338188366904</c:v>
                </c:pt>
                <c:pt idx="350">
                  <c:v>3089.6338188366904</c:v>
                </c:pt>
                <c:pt idx="351">
                  <c:v>3089.6338188366904</c:v>
                </c:pt>
                <c:pt idx="352">
                  <c:v>3101.6397586174216</c:v>
                </c:pt>
                <c:pt idx="353">
                  <c:v>3101.6397586174216</c:v>
                </c:pt>
                <c:pt idx="354">
                  <c:v>3101.6397586174216</c:v>
                </c:pt>
                <c:pt idx="355">
                  <c:v>3101.6397586174216</c:v>
                </c:pt>
                <c:pt idx="356">
                  <c:v>3101.6397586174216</c:v>
                </c:pt>
                <c:pt idx="357">
                  <c:v>3089.6338188366904</c:v>
                </c:pt>
                <c:pt idx="358">
                  <c:v>3089.6338188366904</c:v>
                </c:pt>
                <c:pt idx="359">
                  <c:v>3089.6338188366904</c:v>
                </c:pt>
                <c:pt idx="360">
                  <c:v>3089.6338188366904</c:v>
                </c:pt>
                <c:pt idx="361">
                  <c:v>3089.6338188366904</c:v>
                </c:pt>
                <c:pt idx="362">
                  <c:v>3089.6338188366904</c:v>
                </c:pt>
                <c:pt idx="363">
                  <c:v>3089.6338188366904</c:v>
                </c:pt>
                <c:pt idx="364">
                  <c:v>3089.6338188366904</c:v>
                </c:pt>
                <c:pt idx="365">
                  <c:v>3089.6338188366904</c:v>
                </c:pt>
                <c:pt idx="366">
                  <c:v>3089.6338188366904</c:v>
                </c:pt>
                <c:pt idx="367">
                  <c:v>3101.6397586174216</c:v>
                </c:pt>
                <c:pt idx="368">
                  <c:v>3101.6397586174216</c:v>
                </c:pt>
                <c:pt idx="369">
                  <c:v>3101.6397586174216</c:v>
                </c:pt>
                <c:pt idx="370">
                  <c:v>3101.6397586174216</c:v>
                </c:pt>
                <c:pt idx="371">
                  <c:v>3101.6397586174216</c:v>
                </c:pt>
                <c:pt idx="372">
                  <c:v>3101.6397586174216</c:v>
                </c:pt>
                <c:pt idx="373">
                  <c:v>3089.6338188366904</c:v>
                </c:pt>
                <c:pt idx="374">
                  <c:v>3089.6338188366904</c:v>
                </c:pt>
                <c:pt idx="375">
                  <c:v>3089.6338188366904</c:v>
                </c:pt>
                <c:pt idx="376">
                  <c:v>3089.6338188366904</c:v>
                </c:pt>
                <c:pt idx="377">
                  <c:v>3089.6338188366904</c:v>
                </c:pt>
                <c:pt idx="378">
                  <c:v>3089.6338188366904</c:v>
                </c:pt>
                <c:pt idx="379">
                  <c:v>3089.6338188366904</c:v>
                </c:pt>
                <c:pt idx="380">
                  <c:v>3089.6338188366904</c:v>
                </c:pt>
                <c:pt idx="381">
                  <c:v>3089.6338188366904</c:v>
                </c:pt>
                <c:pt idx="382">
                  <c:v>3089.6338188366904</c:v>
                </c:pt>
                <c:pt idx="383">
                  <c:v>3089.6338188366904</c:v>
                </c:pt>
                <c:pt idx="384">
                  <c:v>3089.6338188366904</c:v>
                </c:pt>
                <c:pt idx="385">
                  <c:v>3089.6338188366904</c:v>
                </c:pt>
                <c:pt idx="386">
                  <c:v>3089.6338188366904</c:v>
                </c:pt>
                <c:pt idx="387">
                  <c:v>3089.6338188366904</c:v>
                </c:pt>
                <c:pt idx="388">
                  <c:v>3089.6338188366904</c:v>
                </c:pt>
                <c:pt idx="389">
                  <c:v>3089.6338188366904</c:v>
                </c:pt>
                <c:pt idx="390">
                  <c:v>3101.6397586174216</c:v>
                </c:pt>
                <c:pt idx="391">
                  <c:v>3101.6397586174216</c:v>
                </c:pt>
                <c:pt idx="392">
                  <c:v>3089.6338188366904</c:v>
                </c:pt>
                <c:pt idx="393">
                  <c:v>3089.6338188366904</c:v>
                </c:pt>
                <c:pt idx="394">
                  <c:v>3089.6338188366904</c:v>
                </c:pt>
                <c:pt idx="395">
                  <c:v>3089.6338188366904</c:v>
                </c:pt>
                <c:pt idx="396">
                  <c:v>3101.6397586174216</c:v>
                </c:pt>
                <c:pt idx="397">
                  <c:v>3089.6338188366904</c:v>
                </c:pt>
                <c:pt idx="398">
                  <c:v>3101.6397586174216</c:v>
                </c:pt>
                <c:pt idx="399">
                  <c:v>3101.6397586174216</c:v>
                </c:pt>
                <c:pt idx="400">
                  <c:v>3101.6397586174216</c:v>
                </c:pt>
                <c:pt idx="401">
                  <c:v>3101.6397586174216</c:v>
                </c:pt>
                <c:pt idx="402">
                  <c:v>3101.6397586174216</c:v>
                </c:pt>
                <c:pt idx="403">
                  <c:v>3101.6397586174216</c:v>
                </c:pt>
                <c:pt idx="404">
                  <c:v>3101.6397586174216</c:v>
                </c:pt>
                <c:pt idx="405">
                  <c:v>3089.6338188366904</c:v>
                </c:pt>
                <c:pt idx="406">
                  <c:v>3089.6338188366904</c:v>
                </c:pt>
                <c:pt idx="407">
                  <c:v>3089.6338188366904</c:v>
                </c:pt>
                <c:pt idx="408">
                  <c:v>3089.6338188366904</c:v>
                </c:pt>
                <c:pt idx="409">
                  <c:v>3101.6397586174216</c:v>
                </c:pt>
                <c:pt idx="410">
                  <c:v>3089.6338188366904</c:v>
                </c:pt>
                <c:pt idx="411">
                  <c:v>3089.6338188366904</c:v>
                </c:pt>
                <c:pt idx="412">
                  <c:v>3089.6338188366904</c:v>
                </c:pt>
                <c:pt idx="413">
                  <c:v>3089.6338188366904</c:v>
                </c:pt>
                <c:pt idx="414">
                  <c:v>3101.6397586174216</c:v>
                </c:pt>
                <c:pt idx="415">
                  <c:v>3089.6338188366904</c:v>
                </c:pt>
                <c:pt idx="416">
                  <c:v>3089.6338188366904</c:v>
                </c:pt>
                <c:pt idx="417">
                  <c:v>3089.6338188366904</c:v>
                </c:pt>
                <c:pt idx="418">
                  <c:v>3089.6338188366904</c:v>
                </c:pt>
                <c:pt idx="419">
                  <c:v>3089.6338188366904</c:v>
                </c:pt>
                <c:pt idx="420">
                  <c:v>3089.6338188366904</c:v>
                </c:pt>
                <c:pt idx="421">
                  <c:v>3089.6338188366904</c:v>
                </c:pt>
                <c:pt idx="422">
                  <c:v>3089.6338188366904</c:v>
                </c:pt>
                <c:pt idx="423">
                  <c:v>3089.6338188366904</c:v>
                </c:pt>
                <c:pt idx="424">
                  <c:v>3089.6338188366904</c:v>
                </c:pt>
                <c:pt idx="425">
                  <c:v>3089.6338188366904</c:v>
                </c:pt>
                <c:pt idx="426">
                  <c:v>3089.6338188366904</c:v>
                </c:pt>
                <c:pt idx="427">
                  <c:v>3089.6338188366904</c:v>
                </c:pt>
                <c:pt idx="428">
                  <c:v>3089.6338188366904</c:v>
                </c:pt>
                <c:pt idx="429">
                  <c:v>3089.6338188366904</c:v>
                </c:pt>
                <c:pt idx="430">
                  <c:v>3089.6338188366904</c:v>
                </c:pt>
                <c:pt idx="431">
                  <c:v>3089.6338188366904</c:v>
                </c:pt>
                <c:pt idx="432">
                  <c:v>3089.6338188366904</c:v>
                </c:pt>
                <c:pt idx="433">
                  <c:v>3089.6338188366904</c:v>
                </c:pt>
                <c:pt idx="434">
                  <c:v>3089.6338188366904</c:v>
                </c:pt>
                <c:pt idx="435">
                  <c:v>3077.9438248396577</c:v>
                </c:pt>
                <c:pt idx="436">
                  <c:v>3089.6338188366904</c:v>
                </c:pt>
                <c:pt idx="437">
                  <c:v>3089.6338188366904</c:v>
                </c:pt>
                <c:pt idx="438">
                  <c:v>3089.6338188366904</c:v>
                </c:pt>
                <c:pt idx="439">
                  <c:v>3089.6338188366904</c:v>
                </c:pt>
                <c:pt idx="440">
                  <c:v>3077.9438248396577</c:v>
                </c:pt>
                <c:pt idx="441">
                  <c:v>3089.6338188366904</c:v>
                </c:pt>
                <c:pt idx="442">
                  <c:v>3089.6338188366904</c:v>
                </c:pt>
                <c:pt idx="443">
                  <c:v>3077.9438248396577</c:v>
                </c:pt>
                <c:pt idx="444">
                  <c:v>3077.9438248396577</c:v>
                </c:pt>
                <c:pt idx="445">
                  <c:v>3089.6338188366904</c:v>
                </c:pt>
                <c:pt idx="446">
                  <c:v>3089.6338188366904</c:v>
                </c:pt>
                <c:pt idx="447">
                  <c:v>3089.6338188366904</c:v>
                </c:pt>
                <c:pt idx="448">
                  <c:v>3089.6338188366904</c:v>
                </c:pt>
                <c:pt idx="449">
                  <c:v>3089.6338188366904</c:v>
                </c:pt>
                <c:pt idx="450">
                  <c:v>3077.9438248396577</c:v>
                </c:pt>
                <c:pt idx="451">
                  <c:v>3077.9438248396577</c:v>
                </c:pt>
                <c:pt idx="452">
                  <c:v>3077.9438248396577</c:v>
                </c:pt>
                <c:pt idx="453">
                  <c:v>3077.9438248396577</c:v>
                </c:pt>
                <c:pt idx="454">
                  <c:v>3077.9438248396577</c:v>
                </c:pt>
                <c:pt idx="455">
                  <c:v>3077.9438248396577</c:v>
                </c:pt>
                <c:pt idx="456">
                  <c:v>3077.9438248396577</c:v>
                </c:pt>
                <c:pt idx="457">
                  <c:v>3077.9438248396577</c:v>
                </c:pt>
                <c:pt idx="458">
                  <c:v>3077.9438248396577</c:v>
                </c:pt>
                <c:pt idx="459">
                  <c:v>3077.9438248396577</c:v>
                </c:pt>
                <c:pt idx="460">
                  <c:v>3077.9438248396577</c:v>
                </c:pt>
                <c:pt idx="461">
                  <c:v>3077.9438248396577</c:v>
                </c:pt>
                <c:pt idx="462">
                  <c:v>3077.9438248396577</c:v>
                </c:pt>
                <c:pt idx="463">
                  <c:v>3077.9438248396577</c:v>
                </c:pt>
                <c:pt idx="464">
                  <c:v>3089.6338188366904</c:v>
                </c:pt>
                <c:pt idx="465">
                  <c:v>3089.6338188366904</c:v>
                </c:pt>
                <c:pt idx="466">
                  <c:v>3089.6338188366904</c:v>
                </c:pt>
                <c:pt idx="467">
                  <c:v>3077.9438248396577</c:v>
                </c:pt>
                <c:pt idx="468">
                  <c:v>3077.9438248396577</c:v>
                </c:pt>
                <c:pt idx="469">
                  <c:v>3077.9438248396577</c:v>
                </c:pt>
                <c:pt idx="470">
                  <c:v>3077.9438248396577</c:v>
                </c:pt>
                <c:pt idx="471">
                  <c:v>3077.9438248396577</c:v>
                </c:pt>
                <c:pt idx="472">
                  <c:v>3077.9438248396577</c:v>
                </c:pt>
                <c:pt idx="473">
                  <c:v>3077.9438248396577</c:v>
                </c:pt>
                <c:pt idx="474">
                  <c:v>3077.9438248396577</c:v>
                </c:pt>
                <c:pt idx="475">
                  <c:v>3077.9438248396577</c:v>
                </c:pt>
                <c:pt idx="476">
                  <c:v>3077.9438248396577</c:v>
                </c:pt>
                <c:pt idx="477">
                  <c:v>3077.9438248396577</c:v>
                </c:pt>
                <c:pt idx="478">
                  <c:v>3077.9438248396577</c:v>
                </c:pt>
                <c:pt idx="479">
                  <c:v>3077.9438248396577</c:v>
                </c:pt>
                <c:pt idx="480">
                  <c:v>3077.9438248396577</c:v>
                </c:pt>
                <c:pt idx="481">
                  <c:v>3077.9438248396577</c:v>
                </c:pt>
                <c:pt idx="482">
                  <c:v>3077.9438248396577</c:v>
                </c:pt>
                <c:pt idx="483">
                  <c:v>3077.9438248396577</c:v>
                </c:pt>
                <c:pt idx="484">
                  <c:v>3077.9438248396577</c:v>
                </c:pt>
                <c:pt idx="485">
                  <c:v>3077.9438248396577</c:v>
                </c:pt>
                <c:pt idx="486">
                  <c:v>3077.9438248396577</c:v>
                </c:pt>
                <c:pt idx="487">
                  <c:v>3089.6338188366904</c:v>
                </c:pt>
                <c:pt idx="488">
                  <c:v>3077.9438248396577</c:v>
                </c:pt>
                <c:pt idx="489">
                  <c:v>3077.9438248396577</c:v>
                </c:pt>
                <c:pt idx="490">
                  <c:v>3077.9438248396577</c:v>
                </c:pt>
                <c:pt idx="491">
                  <c:v>3077.9438248396577</c:v>
                </c:pt>
                <c:pt idx="492">
                  <c:v>3077.9438248396577</c:v>
                </c:pt>
                <c:pt idx="493">
                  <c:v>3089.6338188366904</c:v>
                </c:pt>
                <c:pt idx="494">
                  <c:v>3077.9438248396577</c:v>
                </c:pt>
                <c:pt idx="495">
                  <c:v>3077.9438248396577</c:v>
                </c:pt>
                <c:pt idx="496">
                  <c:v>3077.9438248396577</c:v>
                </c:pt>
                <c:pt idx="497">
                  <c:v>3077.9438248396577</c:v>
                </c:pt>
                <c:pt idx="498">
                  <c:v>3089.6338188366904</c:v>
                </c:pt>
                <c:pt idx="499">
                  <c:v>3089.6338188366904</c:v>
                </c:pt>
                <c:pt idx="500">
                  <c:v>3089.6338188366904</c:v>
                </c:pt>
                <c:pt idx="501">
                  <c:v>3077.9438248396577</c:v>
                </c:pt>
                <c:pt idx="502">
                  <c:v>3077.9438248396577</c:v>
                </c:pt>
                <c:pt idx="503">
                  <c:v>3077.9438248396577</c:v>
                </c:pt>
                <c:pt idx="504">
                  <c:v>3077.9438248396577</c:v>
                </c:pt>
                <c:pt idx="505">
                  <c:v>3077.9438248396577</c:v>
                </c:pt>
                <c:pt idx="506">
                  <c:v>3077.9438248396577</c:v>
                </c:pt>
                <c:pt idx="507">
                  <c:v>3077.9438248396577</c:v>
                </c:pt>
                <c:pt idx="508">
                  <c:v>3077.9438248396577</c:v>
                </c:pt>
                <c:pt idx="509">
                  <c:v>3089.6338188366904</c:v>
                </c:pt>
                <c:pt idx="510">
                  <c:v>3077.9438248396577</c:v>
                </c:pt>
                <c:pt idx="511">
                  <c:v>3077.9438248396577</c:v>
                </c:pt>
                <c:pt idx="512">
                  <c:v>3089.6338188366904</c:v>
                </c:pt>
                <c:pt idx="513">
                  <c:v>3089.6338188366904</c:v>
                </c:pt>
                <c:pt idx="514">
                  <c:v>3089.6338188366904</c:v>
                </c:pt>
                <c:pt idx="515">
                  <c:v>3077.9438248396577</c:v>
                </c:pt>
                <c:pt idx="516">
                  <c:v>3089.6338188366904</c:v>
                </c:pt>
                <c:pt idx="517">
                  <c:v>3077.9438248396577</c:v>
                </c:pt>
                <c:pt idx="518">
                  <c:v>3089.6338188366904</c:v>
                </c:pt>
                <c:pt idx="519">
                  <c:v>3089.6338188366904</c:v>
                </c:pt>
                <c:pt idx="520">
                  <c:v>3077.9438248396577</c:v>
                </c:pt>
                <c:pt idx="521">
                  <c:v>3089.6338188366904</c:v>
                </c:pt>
                <c:pt idx="522">
                  <c:v>3089.6338188366904</c:v>
                </c:pt>
                <c:pt idx="523">
                  <c:v>3089.6338188366904</c:v>
                </c:pt>
                <c:pt idx="524">
                  <c:v>3089.6338188366904</c:v>
                </c:pt>
                <c:pt idx="525">
                  <c:v>3089.6338188366904</c:v>
                </c:pt>
                <c:pt idx="526">
                  <c:v>3101.6397586174216</c:v>
                </c:pt>
                <c:pt idx="527">
                  <c:v>3089.6338188366904</c:v>
                </c:pt>
                <c:pt idx="528">
                  <c:v>3089.6338188366904</c:v>
                </c:pt>
                <c:pt idx="529">
                  <c:v>3101.6397586174216</c:v>
                </c:pt>
                <c:pt idx="530">
                  <c:v>3101.6397586174216</c:v>
                </c:pt>
                <c:pt idx="531">
                  <c:v>3101.6397586174216</c:v>
                </c:pt>
                <c:pt idx="532">
                  <c:v>3101.6397586174216</c:v>
                </c:pt>
                <c:pt idx="533">
                  <c:v>3101.6397586174216</c:v>
                </c:pt>
                <c:pt idx="534">
                  <c:v>3101.6397586174216</c:v>
                </c:pt>
                <c:pt idx="535">
                  <c:v>3101.6397586174216</c:v>
                </c:pt>
                <c:pt idx="536">
                  <c:v>3101.6397586174216</c:v>
                </c:pt>
                <c:pt idx="537">
                  <c:v>3101.6397586174216</c:v>
                </c:pt>
                <c:pt idx="538">
                  <c:v>3101.6397586174216</c:v>
                </c:pt>
                <c:pt idx="539">
                  <c:v>3101.6397586174216</c:v>
                </c:pt>
                <c:pt idx="540">
                  <c:v>3101.6397586174216</c:v>
                </c:pt>
                <c:pt idx="541">
                  <c:v>3113.3297526144543</c:v>
                </c:pt>
                <c:pt idx="542">
                  <c:v>3113.3297526144543</c:v>
                </c:pt>
                <c:pt idx="543">
                  <c:v>3101.6397586174216</c:v>
                </c:pt>
                <c:pt idx="544">
                  <c:v>3113.3297526144543</c:v>
                </c:pt>
                <c:pt idx="545">
                  <c:v>3113.3297526144543</c:v>
                </c:pt>
                <c:pt idx="546">
                  <c:v>3101.6397586174216</c:v>
                </c:pt>
                <c:pt idx="547">
                  <c:v>3101.6397586174216</c:v>
                </c:pt>
                <c:pt idx="548">
                  <c:v>3113.3297526144543</c:v>
                </c:pt>
                <c:pt idx="549">
                  <c:v>3113.3297526144543</c:v>
                </c:pt>
                <c:pt idx="550">
                  <c:v>3113.3297526144543</c:v>
                </c:pt>
                <c:pt idx="551">
                  <c:v>3113.3297526144543</c:v>
                </c:pt>
                <c:pt idx="552">
                  <c:v>3113.3297526144543</c:v>
                </c:pt>
                <c:pt idx="553">
                  <c:v>3113.3297526144543</c:v>
                </c:pt>
                <c:pt idx="554">
                  <c:v>3113.3297526144543</c:v>
                </c:pt>
                <c:pt idx="555">
                  <c:v>3113.3297526144543</c:v>
                </c:pt>
                <c:pt idx="556">
                  <c:v>3101.6397586174216</c:v>
                </c:pt>
                <c:pt idx="557">
                  <c:v>3101.6397586174216</c:v>
                </c:pt>
                <c:pt idx="558">
                  <c:v>3101.6397586174216</c:v>
                </c:pt>
                <c:pt idx="559">
                  <c:v>3101.6397586174216</c:v>
                </c:pt>
                <c:pt idx="560">
                  <c:v>3101.6397586174216</c:v>
                </c:pt>
                <c:pt idx="561">
                  <c:v>3101.6397586174216</c:v>
                </c:pt>
                <c:pt idx="562">
                  <c:v>3101.6397586174216</c:v>
                </c:pt>
                <c:pt idx="563">
                  <c:v>3101.6397586174216</c:v>
                </c:pt>
                <c:pt idx="564">
                  <c:v>3101.6397586174216</c:v>
                </c:pt>
                <c:pt idx="565">
                  <c:v>3101.6397586174216</c:v>
                </c:pt>
                <c:pt idx="566">
                  <c:v>3101.6397586174216</c:v>
                </c:pt>
                <c:pt idx="567">
                  <c:v>3101.6397586174216</c:v>
                </c:pt>
                <c:pt idx="568">
                  <c:v>3101.6397586174216</c:v>
                </c:pt>
                <c:pt idx="569">
                  <c:v>3101.6397586174216</c:v>
                </c:pt>
                <c:pt idx="570">
                  <c:v>3101.6397586174216</c:v>
                </c:pt>
                <c:pt idx="571">
                  <c:v>3101.6397586174216</c:v>
                </c:pt>
                <c:pt idx="572">
                  <c:v>3101.6397586174216</c:v>
                </c:pt>
                <c:pt idx="573">
                  <c:v>3101.6397586174216</c:v>
                </c:pt>
                <c:pt idx="574">
                  <c:v>3101.6397586174216</c:v>
                </c:pt>
                <c:pt idx="575">
                  <c:v>3101.6397586174216</c:v>
                </c:pt>
                <c:pt idx="576">
                  <c:v>3101.6397586174216</c:v>
                </c:pt>
                <c:pt idx="577">
                  <c:v>3101.6397586174216</c:v>
                </c:pt>
                <c:pt idx="578">
                  <c:v>3101.6397586174216</c:v>
                </c:pt>
                <c:pt idx="579">
                  <c:v>3101.6397586174216</c:v>
                </c:pt>
                <c:pt idx="580">
                  <c:v>3101.6397586174216</c:v>
                </c:pt>
                <c:pt idx="581">
                  <c:v>3089.6338188366904</c:v>
                </c:pt>
                <c:pt idx="582">
                  <c:v>3101.6397586174216</c:v>
                </c:pt>
                <c:pt idx="583">
                  <c:v>3089.6338188366904</c:v>
                </c:pt>
                <c:pt idx="584">
                  <c:v>3101.6397586174216</c:v>
                </c:pt>
                <c:pt idx="585">
                  <c:v>3089.6338188366904</c:v>
                </c:pt>
                <c:pt idx="586">
                  <c:v>3089.6338188366904</c:v>
                </c:pt>
                <c:pt idx="587">
                  <c:v>3089.6338188366904</c:v>
                </c:pt>
                <c:pt idx="588">
                  <c:v>3089.6338188366904</c:v>
                </c:pt>
                <c:pt idx="589">
                  <c:v>3089.6338188366904</c:v>
                </c:pt>
                <c:pt idx="590">
                  <c:v>3089.6338188366904</c:v>
                </c:pt>
                <c:pt idx="591">
                  <c:v>3089.6338188366904</c:v>
                </c:pt>
                <c:pt idx="592">
                  <c:v>3089.6338188366904</c:v>
                </c:pt>
                <c:pt idx="593">
                  <c:v>3089.6338188366904</c:v>
                </c:pt>
                <c:pt idx="594">
                  <c:v>3089.6338188366904</c:v>
                </c:pt>
                <c:pt idx="595">
                  <c:v>3089.6338188366904</c:v>
                </c:pt>
                <c:pt idx="596">
                  <c:v>3089.6338188366904</c:v>
                </c:pt>
                <c:pt idx="597">
                  <c:v>3089.6338188366904</c:v>
                </c:pt>
                <c:pt idx="598">
                  <c:v>3089.6338188366904</c:v>
                </c:pt>
                <c:pt idx="599">
                  <c:v>3077.9438248396577</c:v>
                </c:pt>
                <c:pt idx="600">
                  <c:v>3089.6338188366904</c:v>
                </c:pt>
                <c:pt idx="601">
                  <c:v>3077.9438248396577</c:v>
                </c:pt>
                <c:pt idx="602">
                  <c:v>3077.9438248396577</c:v>
                </c:pt>
                <c:pt idx="603">
                  <c:v>3077.9438248396577</c:v>
                </c:pt>
                <c:pt idx="604">
                  <c:v>3077.9438248396577</c:v>
                </c:pt>
                <c:pt idx="605">
                  <c:v>3077.9438248396577</c:v>
                </c:pt>
                <c:pt idx="606">
                  <c:v>3077.9438248396577</c:v>
                </c:pt>
                <c:pt idx="607">
                  <c:v>3077.9438248396577</c:v>
                </c:pt>
                <c:pt idx="608">
                  <c:v>3077.9438248396577</c:v>
                </c:pt>
                <c:pt idx="609">
                  <c:v>3077.9438248396577</c:v>
                </c:pt>
                <c:pt idx="610">
                  <c:v>3077.9438248396577</c:v>
                </c:pt>
                <c:pt idx="611">
                  <c:v>3077.9438248396577</c:v>
                </c:pt>
                <c:pt idx="612">
                  <c:v>3077.9438248396577</c:v>
                </c:pt>
                <c:pt idx="613">
                  <c:v>3077.9438248396577</c:v>
                </c:pt>
                <c:pt idx="614">
                  <c:v>3077.9438248396577</c:v>
                </c:pt>
                <c:pt idx="615">
                  <c:v>3077.9438248396577</c:v>
                </c:pt>
                <c:pt idx="616">
                  <c:v>3077.9438248396577</c:v>
                </c:pt>
                <c:pt idx="617">
                  <c:v>3077.9438248396577</c:v>
                </c:pt>
                <c:pt idx="618">
                  <c:v>3077.9438248396577</c:v>
                </c:pt>
                <c:pt idx="619">
                  <c:v>3077.9438248396577</c:v>
                </c:pt>
                <c:pt idx="620">
                  <c:v>3077.9438248396577</c:v>
                </c:pt>
                <c:pt idx="621">
                  <c:v>3077.9438248396577</c:v>
                </c:pt>
                <c:pt idx="622">
                  <c:v>3077.9438248396577</c:v>
                </c:pt>
                <c:pt idx="623">
                  <c:v>3077.9438248396577</c:v>
                </c:pt>
                <c:pt idx="624">
                  <c:v>3065.9378850589237</c:v>
                </c:pt>
                <c:pt idx="625">
                  <c:v>3077.9438248396577</c:v>
                </c:pt>
                <c:pt idx="626">
                  <c:v>3077.9438248396577</c:v>
                </c:pt>
                <c:pt idx="627">
                  <c:v>3077.9438248396577</c:v>
                </c:pt>
                <c:pt idx="628">
                  <c:v>3077.9438248396577</c:v>
                </c:pt>
                <c:pt idx="629">
                  <c:v>3077.9438248396577</c:v>
                </c:pt>
                <c:pt idx="630">
                  <c:v>3077.9438248396577</c:v>
                </c:pt>
                <c:pt idx="631">
                  <c:v>3077.9438248396577</c:v>
                </c:pt>
                <c:pt idx="632">
                  <c:v>3077.9438248396577</c:v>
                </c:pt>
                <c:pt idx="633">
                  <c:v>3077.9438248396577</c:v>
                </c:pt>
                <c:pt idx="634">
                  <c:v>3077.9438248396577</c:v>
                </c:pt>
                <c:pt idx="635">
                  <c:v>3077.9438248396577</c:v>
                </c:pt>
                <c:pt idx="636">
                  <c:v>3077.9438248396577</c:v>
                </c:pt>
                <c:pt idx="637">
                  <c:v>3077.9438248396577</c:v>
                </c:pt>
                <c:pt idx="638">
                  <c:v>3077.9438248396577</c:v>
                </c:pt>
                <c:pt idx="639">
                  <c:v>3089.6338188366904</c:v>
                </c:pt>
                <c:pt idx="640">
                  <c:v>3077.9438248396577</c:v>
                </c:pt>
                <c:pt idx="641">
                  <c:v>3089.6338188366904</c:v>
                </c:pt>
                <c:pt idx="642">
                  <c:v>3089.6338188366904</c:v>
                </c:pt>
                <c:pt idx="643">
                  <c:v>3089.6338188366904</c:v>
                </c:pt>
                <c:pt idx="644">
                  <c:v>3089.6338188366904</c:v>
                </c:pt>
                <c:pt idx="645">
                  <c:v>3089.6338188366904</c:v>
                </c:pt>
                <c:pt idx="646">
                  <c:v>3089.6338188366904</c:v>
                </c:pt>
                <c:pt idx="647">
                  <c:v>3089.6338188366904</c:v>
                </c:pt>
                <c:pt idx="648">
                  <c:v>3077.9438248396577</c:v>
                </c:pt>
                <c:pt idx="649">
                  <c:v>3077.9438248396577</c:v>
                </c:pt>
                <c:pt idx="650">
                  <c:v>3089.6338188366904</c:v>
                </c:pt>
                <c:pt idx="651">
                  <c:v>3089.6338188366904</c:v>
                </c:pt>
                <c:pt idx="652">
                  <c:v>3089.6338188366904</c:v>
                </c:pt>
                <c:pt idx="653">
                  <c:v>3089.6338188366904</c:v>
                </c:pt>
                <c:pt idx="654">
                  <c:v>3089.6338188366904</c:v>
                </c:pt>
                <c:pt idx="655">
                  <c:v>3089.6338188366904</c:v>
                </c:pt>
                <c:pt idx="656">
                  <c:v>3089.6338188366904</c:v>
                </c:pt>
                <c:pt idx="657">
                  <c:v>3089.6338188366904</c:v>
                </c:pt>
                <c:pt idx="658">
                  <c:v>3089.6338188366904</c:v>
                </c:pt>
                <c:pt idx="659">
                  <c:v>3089.6338188366904</c:v>
                </c:pt>
                <c:pt idx="660">
                  <c:v>3089.6338188366904</c:v>
                </c:pt>
                <c:pt idx="661">
                  <c:v>3089.6338188366904</c:v>
                </c:pt>
                <c:pt idx="662">
                  <c:v>3089.6338188366904</c:v>
                </c:pt>
                <c:pt idx="663">
                  <c:v>3089.6338188366904</c:v>
                </c:pt>
                <c:pt idx="664">
                  <c:v>3089.6338188366904</c:v>
                </c:pt>
                <c:pt idx="665">
                  <c:v>3089.6338188366904</c:v>
                </c:pt>
                <c:pt idx="666">
                  <c:v>3089.6338188366904</c:v>
                </c:pt>
                <c:pt idx="667">
                  <c:v>3089.6338188366904</c:v>
                </c:pt>
                <c:pt idx="668">
                  <c:v>3089.6338188366904</c:v>
                </c:pt>
                <c:pt idx="669">
                  <c:v>3089.6338188366904</c:v>
                </c:pt>
                <c:pt idx="670">
                  <c:v>3089.6338188366904</c:v>
                </c:pt>
                <c:pt idx="671">
                  <c:v>3089.6338188366904</c:v>
                </c:pt>
                <c:pt idx="672">
                  <c:v>3077.9438248396577</c:v>
                </c:pt>
                <c:pt idx="673">
                  <c:v>3089.6338188366904</c:v>
                </c:pt>
                <c:pt idx="674">
                  <c:v>3089.6338188366904</c:v>
                </c:pt>
                <c:pt idx="675">
                  <c:v>3089.6338188366904</c:v>
                </c:pt>
                <c:pt idx="676">
                  <c:v>3089.6338188366904</c:v>
                </c:pt>
                <c:pt idx="677">
                  <c:v>3089.6338188366904</c:v>
                </c:pt>
                <c:pt idx="678">
                  <c:v>3089.6338188366904</c:v>
                </c:pt>
                <c:pt idx="679">
                  <c:v>3077.9438248396577</c:v>
                </c:pt>
                <c:pt idx="680">
                  <c:v>3089.6338188366904</c:v>
                </c:pt>
                <c:pt idx="681">
                  <c:v>3089.6338188366904</c:v>
                </c:pt>
                <c:pt idx="682">
                  <c:v>3089.6338188366904</c:v>
                </c:pt>
                <c:pt idx="683">
                  <c:v>3089.6338188366904</c:v>
                </c:pt>
                <c:pt idx="684">
                  <c:v>3089.6338188366904</c:v>
                </c:pt>
                <c:pt idx="685">
                  <c:v>3089.6338188366904</c:v>
                </c:pt>
                <c:pt idx="686">
                  <c:v>3089.6338188366904</c:v>
                </c:pt>
                <c:pt idx="687">
                  <c:v>3089.6338188366904</c:v>
                </c:pt>
                <c:pt idx="688">
                  <c:v>3077.9438248396577</c:v>
                </c:pt>
                <c:pt idx="689">
                  <c:v>3089.6338188366904</c:v>
                </c:pt>
                <c:pt idx="690">
                  <c:v>3089.6338188366904</c:v>
                </c:pt>
                <c:pt idx="691">
                  <c:v>3089.6338188366904</c:v>
                </c:pt>
                <c:pt idx="692">
                  <c:v>3089.6338188366904</c:v>
                </c:pt>
                <c:pt idx="693">
                  <c:v>3089.6338188366904</c:v>
                </c:pt>
                <c:pt idx="694">
                  <c:v>3089.6338188366904</c:v>
                </c:pt>
                <c:pt idx="695">
                  <c:v>3089.6338188366904</c:v>
                </c:pt>
                <c:pt idx="696">
                  <c:v>3101.6397586174216</c:v>
                </c:pt>
                <c:pt idx="697">
                  <c:v>3101.6397586174216</c:v>
                </c:pt>
                <c:pt idx="698">
                  <c:v>3101.6397586174216</c:v>
                </c:pt>
                <c:pt idx="699">
                  <c:v>3101.6397586174216</c:v>
                </c:pt>
                <c:pt idx="700">
                  <c:v>3101.6397586174216</c:v>
                </c:pt>
                <c:pt idx="701">
                  <c:v>3101.6397586174216</c:v>
                </c:pt>
                <c:pt idx="702">
                  <c:v>3101.6397586174216</c:v>
                </c:pt>
                <c:pt idx="703">
                  <c:v>3101.6397586174216</c:v>
                </c:pt>
                <c:pt idx="704">
                  <c:v>3101.6397586174216</c:v>
                </c:pt>
                <c:pt idx="705">
                  <c:v>3101.6397586174216</c:v>
                </c:pt>
                <c:pt idx="706">
                  <c:v>3089.6338188366904</c:v>
                </c:pt>
                <c:pt idx="707">
                  <c:v>3101.6397586174216</c:v>
                </c:pt>
                <c:pt idx="708">
                  <c:v>3089.6338188366904</c:v>
                </c:pt>
                <c:pt idx="709">
                  <c:v>3101.6397586174216</c:v>
                </c:pt>
                <c:pt idx="710">
                  <c:v>3101.6397586174216</c:v>
                </c:pt>
                <c:pt idx="711">
                  <c:v>3101.6397586174216</c:v>
                </c:pt>
                <c:pt idx="712">
                  <c:v>3101.6397586174216</c:v>
                </c:pt>
                <c:pt idx="713">
                  <c:v>3101.6397586174216</c:v>
                </c:pt>
                <c:pt idx="714">
                  <c:v>3101.6397586174216</c:v>
                </c:pt>
                <c:pt idx="715">
                  <c:v>3101.6397586174216</c:v>
                </c:pt>
                <c:pt idx="716">
                  <c:v>3101.6397586174216</c:v>
                </c:pt>
                <c:pt idx="717">
                  <c:v>3101.6397586174216</c:v>
                </c:pt>
                <c:pt idx="718">
                  <c:v>3101.6397586174216</c:v>
                </c:pt>
                <c:pt idx="719">
                  <c:v>3113.3297526144543</c:v>
                </c:pt>
                <c:pt idx="720">
                  <c:v>3101.6397586174216</c:v>
                </c:pt>
                <c:pt idx="721">
                  <c:v>3101.6397586174216</c:v>
                </c:pt>
                <c:pt idx="722">
                  <c:v>3101.6397586174216</c:v>
                </c:pt>
                <c:pt idx="723">
                  <c:v>3101.6397586174216</c:v>
                </c:pt>
                <c:pt idx="724">
                  <c:v>3101.6397586174216</c:v>
                </c:pt>
                <c:pt idx="725">
                  <c:v>3101.6397586174216</c:v>
                </c:pt>
                <c:pt idx="726">
                  <c:v>3113.3297526144543</c:v>
                </c:pt>
                <c:pt idx="727">
                  <c:v>3113.3297526144543</c:v>
                </c:pt>
                <c:pt idx="728">
                  <c:v>3113.3297526144543</c:v>
                </c:pt>
                <c:pt idx="729">
                  <c:v>3113.3297526144543</c:v>
                </c:pt>
                <c:pt idx="730">
                  <c:v>3113.3297526144543</c:v>
                </c:pt>
                <c:pt idx="731">
                  <c:v>3113.3297526144543</c:v>
                </c:pt>
                <c:pt idx="732">
                  <c:v>3113.3297526144543</c:v>
                </c:pt>
                <c:pt idx="733">
                  <c:v>3113.3297526144543</c:v>
                </c:pt>
                <c:pt idx="734">
                  <c:v>3113.3297526144543</c:v>
                </c:pt>
                <c:pt idx="735">
                  <c:v>3113.3297526144543</c:v>
                </c:pt>
                <c:pt idx="736">
                  <c:v>3113.3297526144543</c:v>
                </c:pt>
                <c:pt idx="737">
                  <c:v>3113.3297526144543</c:v>
                </c:pt>
                <c:pt idx="738">
                  <c:v>3113.3297526144543</c:v>
                </c:pt>
                <c:pt idx="739">
                  <c:v>3113.3297526144543</c:v>
                </c:pt>
                <c:pt idx="740">
                  <c:v>3113.3297526144543</c:v>
                </c:pt>
                <c:pt idx="741">
                  <c:v>3113.3297526144543</c:v>
                </c:pt>
                <c:pt idx="742">
                  <c:v>3125.3356923951874</c:v>
                </c:pt>
                <c:pt idx="743">
                  <c:v>3125.3356923951874</c:v>
                </c:pt>
                <c:pt idx="744">
                  <c:v>3125.3356923951874</c:v>
                </c:pt>
                <c:pt idx="745">
                  <c:v>3125.3356923951874</c:v>
                </c:pt>
                <c:pt idx="746">
                  <c:v>3125.3356923951874</c:v>
                </c:pt>
                <c:pt idx="747">
                  <c:v>3125.3356923951874</c:v>
                </c:pt>
                <c:pt idx="748">
                  <c:v>3125.3356923951874</c:v>
                </c:pt>
                <c:pt idx="749">
                  <c:v>3125.3356923951874</c:v>
                </c:pt>
                <c:pt idx="750">
                  <c:v>3137.0256863922154</c:v>
                </c:pt>
                <c:pt idx="751">
                  <c:v>3137.0256863922154</c:v>
                </c:pt>
                <c:pt idx="752">
                  <c:v>3137.0256863922154</c:v>
                </c:pt>
                <c:pt idx="753">
                  <c:v>3137.0256863922154</c:v>
                </c:pt>
                <c:pt idx="754">
                  <c:v>3137.0256863922154</c:v>
                </c:pt>
                <c:pt idx="755">
                  <c:v>3137.0256863922154</c:v>
                </c:pt>
                <c:pt idx="756">
                  <c:v>3137.0256863922154</c:v>
                </c:pt>
                <c:pt idx="757">
                  <c:v>3137.0256863922154</c:v>
                </c:pt>
                <c:pt idx="758">
                  <c:v>3149.0316261729513</c:v>
                </c:pt>
                <c:pt idx="759">
                  <c:v>3149.0316261729513</c:v>
                </c:pt>
                <c:pt idx="760">
                  <c:v>3137.0256863922154</c:v>
                </c:pt>
                <c:pt idx="761">
                  <c:v>3149.0316261729513</c:v>
                </c:pt>
                <c:pt idx="762">
                  <c:v>3149.0316261729513</c:v>
                </c:pt>
                <c:pt idx="763">
                  <c:v>3149.0316261729513</c:v>
                </c:pt>
                <c:pt idx="764">
                  <c:v>3149.0316261729513</c:v>
                </c:pt>
                <c:pt idx="765">
                  <c:v>3149.0316261729513</c:v>
                </c:pt>
                <c:pt idx="766">
                  <c:v>3149.0316261729513</c:v>
                </c:pt>
                <c:pt idx="767">
                  <c:v>3149.0316261729513</c:v>
                </c:pt>
                <c:pt idx="768">
                  <c:v>3149.0316261729513</c:v>
                </c:pt>
                <c:pt idx="769">
                  <c:v>3160.7216201699766</c:v>
                </c:pt>
                <c:pt idx="770">
                  <c:v>3160.7216201699766</c:v>
                </c:pt>
                <c:pt idx="771">
                  <c:v>3160.7216201699766</c:v>
                </c:pt>
                <c:pt idx="772">
                  <c:v>3160.7216201699766</c:v>
                </c:pt>
                <c:pt idx="773">
                  <c:v>3160.7216201699766</c:v>
                </c:pt>
                <c:pt idx="774">
                  <c:v>3160.7216201699766</c:v>
                </c:pt>
                <c:pt idx="775">
                  <c:v>3160.7216201699766</c:v>
                </c:pt>
                <c:pt idx="776">
                  <c:v>3160.7216201699766</c:v>
                </c:pt>
                <c:pt idx="777">
                  <c:v>3160.7216201699766</c:v>
                </c:pt>
                <c:pt idx="778">
                  <c:v>3172.7275599507107</c:v>
                </c:pt>
                <c:pt idx="779">
                  <c:v>3172.7275599507107</c:v>
                </c:pt>
                <c:pt idx="780">
                  <c:v>3172.7275599507107</c:v>
                </c:pt>
                <c:pt idx="781">
                  <c:v>3172.7275599507107</c:v>
                </c:pt>
                <c:pt idx="782">
                  <c:v>3172.7275599507107</c:v>
                </c:pt>
                <c:pt idx="783">
                  <c:v>3184.4175539477455</c:v>
                </c:pt>
                <c:pt idx="784">
                  <c:v>3184.4175539477455</c:v>
                </c:pt>
                <c:pt idx="785">
                  <c:v>3184.4175539477455</c:v>
                </c:pt>
                <c:pt idx="786">
                  <c:v>3184.4175539477455</c:v>
                </c:pt>
                <c:pt idx="787">
                  <c:v>3184.4175539477455</c:v>
                </c:pt>
                <c:pt idx="788">
                  <c:v>3196.1075479447727</c:v>
                </c:pt>
                <c:pt idx="789">
                  <c:v>3196.1075479447727</c:v>
                </c:pt>
                <c:pt idx="790">
                  <c:v>3196.1075479447727</c:v>
                </c:pt>
                <c:pt idx="791">
                  <c:v>3196.1075479447727</c:v>
                </c:pt>
                <c:pt idx="792">
                  <c:v>3196.1075479447727</c:v>
                </c:pt>
                <c:pt idx="793">
                  <c:v>3208.1134877255067</c:v>
                </c:pt>
                <c:pt idx="794">
                  <c:v>3208.1134877255067</c:v>
                </c:pt>
                <c:pt idx="795">
                  <c:v>3208.1134877255067</c:v>
                </c:pt>
                <c:pt idx="796">
                  <c:v>3208.1134877255067</c:v>
                </c:pt>
                <c:pt idx="797">
                  <c:v>3208.1134877255067</c:v>
                </c:pt>
                <c:pt idx="798">
                  <c:v>3219.8034817225357</c:v>
                </c:pt>
                <c:pt idx="799">
                  <c:v>3219.8034817225357</c:v>
                </c:pt>
                <c:pt idx="800">
                  <c:v>3219.8034817225357</c:v>
                </c:pt>
                <c:pt idx="801">
                  <c:v>3219.8034817225357</c:v>
                </c:pt>
                <c:pt idx="802">
                  <c:v>3219.8034817225357</c:v>
                </c:pt>
                <c:pt idx="803">
                  <c:v>3231.8094215032702</c:v>
                </c:pt>
                <c:pt idx="804">
                  <c:v>3231.8094215032702</c:v>
                </c:pt>
                <c:pt idx="805">
                  <c:v>3231.8094215032702</c:v>
                </c:pt>
                <c:pt idx="806">
                  <c:v>3231.8094215032702</c:v>
                </c:pt>
                <c:pt idx="807">
                  <c:v>3243.4994155003023</c:v>
                </c:pt>
                <c:pt idx="808">
                  <c:v>3243.4994155003023</c:v>
                </c:pt>
                <c:pt idx="809">
                  <c:v>3243.4994155003023</c:v>
                </c:pt>
                <c:pt idx="810">
                  <c:v>3243.4994155003023</c:v>
                </c:pt>
                <c:pt idx="811">
                  <c:v>3255.5053552810364</c:v>
                </c:pt>
                <c:pt idx="812">
                  <c:v>3255.5053552810364</c:v>
                </c:pt>
                <c:pt idx="813">
                  <c:v>3267.1953492780663</c:v>
                </c:pt>
                <c:pt idx="814">
                  <c:v>3267.1953492780663</c:v>
                </c:pt>
                <c:pt idx="815">
                  <c:v>3267.1953492780663</c:v>
                </c:pt>
                <c:pt idx="816">
                  <c:v>3267.1953492780663</c:v>
                </c:pt>
                <c:pt idx="817">
                  <c:v>3279.2012890587948</c:v>
                </c:pt>
                <c:pt idx="818">
                  <c:v>3279.2012890587948</c:v>
                </c:pt>
                <c:pt idx="819">
                  <c:v>3279.2012890587948</c:v>
                </c:pt>
                <c:pt idx="820">
                  <c:v>3290.8912830558274</c:v>
                </c:pt>
                <c:pt idx="821">
                  <c:v>3290.8912830558274</c:v>
                </c:pt>
                <c:pt idx="822">
                  <c:v>3302.8972228365669</c:v>
                </c:pt>
                <c:pt idx="823">
                  <c:v>3302.8972228365669</c:v>
                </c:pt>
                <c:pt idx="824">
                  <c:v>3302.8972228365669</c:v>
                </c:pt>
                <c:pt idx="825">
                  <c:v>3314.5872168335959</c:v>
                </c:pt>
                <c:pt idx="826">
                  <c:v>3314.5872168335959</c:v>
                </c:pt>
                <c:pt idx="827">
                  <c:v>3314.5872168335959</c:v>
                </c:pt>
                <c:pt idx="828">
                  <c:v>3326.5931566143295</c:v>
                </c:pt>
                <c:pt idx="829">
                  <c:v>3326.5931566143295</c:v>
                </c:pt>
                <c:pt idx="830">
                  <c:v>3326.5931566143295</c:v>
                </c:pt>
                <c:pt idx="831">
                  <c:v>3326.5931566143295</c:v>
                </c:pt>
                <c:pt idx="832">
                  <c:v>3338.2831506113562</c:v>
                </c:pt>
                <c:pt idx="833">
                  <c:v>3338.2831506113562</c:v>
                </c:pt>
                <c:pt idx="834">
                  <c:v>3350.2890903920893</c:v>
                </c:pt>
                <c:pt idx="835">
                  <c:v>3350.2890903920893</c:v>
                </c:pt>
                <c:pt idx="836">
                  <c:v>3361.9790843891192</c:v>
                </c:pt>
                <c:pt idx="837">
                  <c:v>3361.9790843891192</c:v>
                </c:pt>
                <c:pt idx="838">
                  <c:v>3361.9790843891192</c:v>
                </c:pt>
                <c:pt idx="839">
                  <c:v>3361.9790843891192</c:v>
                </c:pt>
                <c:pt idx="840">
                  <c:v>3373.6690783861491</c:v>
                </c:pt>
                <c:pt idx="841">
                  <c:v>3385.6750181668817</c:v>
                </c:pt>
                <c:pt idx="842">
                  <c:v>3385.6750181668817</c:v>
                </c:pt>
                <c:pt idx="843">
                  <c:v>3397.3650121639153</c:v>
                </c:pt>
                <c:pt idx="844">
                  <c:v>3397.3650121639153</c:v>
                </c:pt>
                <c:pt idx="845">
                  <c:v>3397.3650121639153</c:v>
                </c:pt>
                <c:pt idx="846">
                  <c:v>3409.3709519446465</c:v>
                </c:pt>
                <c:pt idx="847">
                  <c:v>3409.3709519446465</c:v>
                </c:pt>
                <c:pt idx="848">
                  <c:v>3421.0609459416742</c:v>
                </c:pt>
                <c:pt idx="849">
                  <c:v>3421.0609459416742</c:v>
                </c:pt>
                <c:pt idx="850">
                  <c:v>3433.0668857224055</c:v>
                </c:pt>
                <c:pt idx="851">
                  <c:v>3433.0668857224055</c:v>
                </c:pt>
                <c:pt idx="852">
                  <c:v>3444.7568797194381</c:v>
                </c:pt>
                <c:pt idx="853">
                  <c:v>3456.7628195001739</c:v>
                </c:pt>
                <c:pt idx="854">
                  <c:v>3468.4528134972052</c:v>
                </c:pt>
                <c:pt idx="855">
                  <c:v>3468.4528134972052</c:v>
                </c:pt>
                <c:pt idx="856">
                  <c:v>3480.4587532779401</c:v>
                </c:pt>
                <c:pt idx="857">
                  <c:v>3480.4587532779401</c:v>
                </c:pt>
                <c:pt idx="858">
                  <c:v>3492.1487472749677</c:v>
                </c:pt>
                <c:pt idx="859">
                  <c:v>3504.154687055699</c:v>
                </c:pt>
                <c:pt idx="860">
                  <c:v>3504.154687055699</c:v>
                </c:pt>
                <c:pt idx="861">
                  <c:v>3515.8446810527289</c:v>
                </c:pt>
                <c:pt idx="862">
                  <c:v>3515.8446810527289</c:v>
                </c:pt>
                <c:pt idx="863">
                  <c:v>3515.8446810527289</c:v>
                </c:pt>
                <c:pt idx="864">
                  <c:v>3527.8506208334679</c:v>
                </c:pt>
                <c:pt idx="865">
                  <c:v>3539.5406148304974</c:v>
                </c:pt>
                <c:pt idx="866">
                  <c:v>3539.5406148304974</c:v>
                </c:pt>
                <c:pt idx="867">
                  <c:v>3551.5465546112291</c:v>
                </c:pt>
                <c:pt idx="868">
                  <c:v>3563.236548608259</c:v>
                </c:pt>
                <c:pt idx="869">
                  <c:v>3574.9265426052912</c:v>
                </c:pt>
                <c:pt idx="870">
                  <c:v>3574.9265426052912</c:v>
                </c:pt>
                <c:pt idx="871">
                  <c:v>3586.9324823860229</c:v>
                </c:pt>
                <c:pt idx="872">
                  <c:v>3586.9324823860229</c:v>
                </c:pt>
                <c:pt idx="873">
                  <c:v>3598.6224763830528</c:v>
                </c:pt>
                <c:pt idx="874">
                  <c:v>3598.6224763830528</c:v>
                </c:pt>
                <c:pt idx="875">
                  <c:v>3610.6284161637841</c:v>
                </c:pt>
                <c:pt idx="876">
                  <c:v>3610.6284161637841</c:v>
                </c:pt>
                <c:pt idx="877">
                  <c:v>3622.3184101608167</c:v>
                </c:pt>
                <c:pt idx="878">
                  <c:v>3622.3184101608167</c:v>
                </c:pt>
                <c:pt idx="879">
                  <c:v>3634.3243499415512</c:v>
                </c:pt>
                <c:pt idx="880">
                  <c:v>3646.0143439385829</c:v>
                </c:pt>
                <c:pt idx="881">
                  <c:v>3646.0143439385829</c:v>
                </c:pt>
                <c:pt idx="882">
                  <c:v>3658.0202837193137</c:v>
                </c:pt>
                <c:pt idx="883">
                  <c:v>3669.7102777163441</c:v>
                </c:pt>
                <c:pt idx="884">
                  <c:v>3681.7162174970777</c:v>
                </c:pt>
                <c:pt idx="885">
                  <c:v>3681.7162174970777</c:v>
                </c:pt>
                <c:pt idx="886">
                  <c:v>3693.406211494108</c:v>
                </c:pt>
                <c:pt idx="887">
                  <c:v>3705.4121512748443</c:v>
                </c:pt>
                <c:pt idx="888">
                  <c:v>3705.4121512748443</c:v>
                </c:pt>
                <c:pt idx="889">
                  <c:v>3717.1021452718719</c:v>
                </c:pt>
                <c:pt idx="890">
                  <c:v>3717.1021452718719</c:v>
                </c:pt>
                <c:pt idx="891">
                  <c:v>3729.1080850526005</c:v>
                </c:pt>
                <c:pt idx="892">
                  <c:v>3740.7980790496331</c:v>
                </c:pt>
                <c:pt idx="893">
                  <c:v>3752.4880730466648</c:v>
                </c:pt>
                <c:pt idx="894">
                  <c:v>3764.494012827402</c:v>
                </c:pt>
                <c:pt idx="895">
                  <c:v>3764.494012827402</c:v>
                </c:pt>
                <c:pt idx="896">
                  <c:v>3776.1840068244292</c:v>
                </c:pt>
                <c:pt idx="897">
                  <c:v>3788.1899466051627</c:v>
                </c:pt>
                <c:pt idx="898">
                  <c:v>3788.1899466051627</c:v>
                </c:pt>
                <c:pt idx="899">
                  <c:v>3799.8799406021926</c:v>
                </c:pt>
                <c:pt idx="900">
                  <c:v>3811.8858803829257</c:v>
                </c:pt>
                <c:pt idx="901">
                  <c:v>3823.5758743799565</c:v>
                </c:pt>
                <c:pt idx="902">
                  <c:v>3823.5758743799565</c:v>
                </c:pt>
                <c:pt idx="903">
                  <c:v>3835.5818141606887</c:v>
                </c:pt>
                <c:pt idx="904">
                  <c:v>3847.2718081577177</c:v>
                </c:pt>
                <c:pt idx="905">
                  <c:v>3859.2777479384563</c:v>
                </c:pt>
                <c:pt idx="906">
                  <c:v>3870.9677419354862</c:v>
                </c:pt>
                <c:pt idx="907">
                  <c:v>3882.9736817162157</c:v>
                </c:pt>
                <c:pt idx="908">
                  <c:v>3894.6636757132455</c:v>
                </c:pt>
                <c:pt idx="909">
                  <c:v>3894.6636757132455</c:v>
                </c:pt>
                <c:pt idx="910">
                  <c:v>3906.6696154939791</c:v>
                </c:pt>
                <c:pt idx="911">
                  <c:v>3918.3596094910113</c:v>
                </c:pt>
                <c:pt idx="912">
                  <c:v>3930.0496034880407</c:v>
                </c:pt>
                <c:pt idx="913">
                  <c:v>3930.0496034880407</c:v>
                </c:pt>
                <c:pt idx="914">
                  <c:v>3942.0555432687752</c:v>
                </c:pt>
                <c:pt idx="915">
                  <c:v>3953.7455372658055</c:v>
                </c:pt>
                <c:pt idx="916">
                  <c:v>3965.7514770465409</c:v>
                </c:pt>
                <c:pt idx="917">
                  <c:v>3977.4414710435713</c:v>
                </c:pt>
                <c:pt idx="918">
                  <c:v>3989.4474108243026</c:v>
                </c:pt>
                <c:pt idx="919">
                  <c:v>3989.4474108243026</c:v>
                </c:pt>
                <c:pt idx="920">
                  <c:v>4001.1374048213329</c:v>
                </c:pt>
                <c:pt idx="921">
                  <c:v>4013.1433446020665</c:v>
                </c:pt>
                <c:pt idx="922">
                  <c:v>4024.8333385991014</c:v>
                </c:pt>
                <c:pt idx="923">
                  <c:v>4036.8392783798322</c:v>
                </c:pt>
                <c:pt idx="924">
                  <c:v>4048.5292723768612</c:v>
                </c:pt>
                <c:pt idx="925">
                  <c:v>4048.5292723768612</c:v>
                </c:pt>
                <c:pt idx="926">
                  <c:v>4048.5292723768612</c:v>
                </c:pt>
                <c:pt idx="927">
                  <c:v>4048.5292723768612</c:v>
                </c:pt>
                <c:pt idx="928">
                  <c:v>4048.5292723768612</c:v>
                </c:pt>
                <c:pt idx="929">
                  <c:v>4001.1374048213329</c:v>
                </c:pt>
                <c:pt idx="930">
                  <c:v>3965.7514770465409</c:v>
                </c:pt>
                <c:pt idx="931">
                  <c:v>3882.9736817162157</c:v>
                </c:pt>
                <c:pt idx="932">
                  <c:v>3752.4880730466648</c:v>
                </c:pt>
                <c:pt idx="933">
                  <c:v>3622.3184101608167</c:v>
                </c:pt>
                <c:pt idx="934">
                  <c:v>3515.8446810527289</c:v>
                </c:pt>
                <c:pt idx="935">
                  <c:v>3397.3650121639153</c:v>
                </c:pt>
                <c:pt idx="936">
                  <c:v>3326.5931566143295</c:v>
                </c:pt>
                <c:pt idx="937">
                  <c:v>3255.5053552810364</c:v>
                </c:pt>
                <c:pt idx="938">
                  <c:v>3219.8034817225357</c:v>
                </c:pt>
                <c:pt idx="939">
                  <c:v>3196.1075479447727</c:v>
                </c:pt>
                <c:pt idx="940">
                  <c:v>3196.1075479447727</c:v>
                </c:pt>
                <c:pt idx="941">
                  <c:v>3196.1075479447727</c:v>
                </c:pt>
                <c:pt idx="942">
                  <c:v>3196.1075479447727</c:v>
                </c:pt>
                <c:pt idx="943">
                  <c:v>3208.1134877255067</c:v>
                </c:pt>
                <c:pt idx="944">
                  <c:v>3219.8034817225357</c:v>
                </c:pt>
                <c:pt idx="945">
                  <c:v>3231.8094215032702</c:v>
                </c:pt>
                <c:pt idx="946">
                  <c:v>3243.4994155003023</c:v>
                </c:pt>
                <c:pt idx="947">
                  <c:v>3243.4994155003023</c:v>
                </c:pt>
                <c:pt idx="948">
                  <c:v>3255.5053552810364</c:v>
                </c:pt>
                <c:pt idx="949">
                  <c:v>3255.5053552810364</c:v>
                </c:pt>
                <c:pt idx="950">
                  <c:v>3255.5053552810364</c:v>
                </c:pt>
                <c:pt idx="951">
                  <c:v>3243.4994155003023</c:v>
                </c:pt>
                <c:pt idx="952">
                  <c:v>3231.8094215032702</c:v>
                </c:pt>
                <c:pt idx="953">
                  <c:v>3219.8034817225357</c:v>
                </c:pt>
                <c:pt idx="954">
                  <c:v>3208.1134877255067</c:v>
                </c:pt>
                <c:pt idx="955">
                  <c:v>3208.1134877255067</c:v>
                </c:pt>
                <c:pt idx="956">
                  <c:v>3196.1075479447727</c:v>
                </c:pt>
                <c:pt idx="957">
                  <c:v>3172.7275599507107</c:v>
                </c:pt>
                <c:pt idx="958">
                  <c:v>3172.7275599507107</c:v>
                </c:pt>
                <c:pt idx="959">
                  <c:v>3160.7216201699766</c:v>
                </c:pt>
                <c:pt idx="960">
                  <c:v>3160.7216201699766</c:v>
                </c:pt>
                <c:pt idx="961">
                  <c:v>3160.7216201699766</c:v>
                </c:pt>
                <c:pt idx="962">
                  <c:v>3149.0316261729513</c:v>
                </c:pt>
                <c:pt idx="963">
                  <c:v>3149.0316261729513</c:v>
                </c:pt>
                <c:pt idx="964">
                  <c:v>3149.0316261729513</c:v>
                </c:pt>
                <c:pt idx="965">
                  <c:v>3149.0316261729513</c:v>
                </c:pt>
                <c:pt idx="966">
                  <c:v>3149.0316261729513</c:v>
                </c:pt>
                <c:pt idx="967">
                  <c:v>3149.0316261729513</c:v>
                </c:pt>
                <c:pt idx="968">
                  <c:v>3149.0316261729513</c:v>
                </c:pt>
                <c:pt idx="969">
                  <c:v>3149.0316261729513</c:v>
                </c:pt>
                <c:pt idx="970">
                  <c:v>3149.0316261729513</c:v>
                </c:pt>
                <c:pt idx="971">
                  <c:v>3137.0256863922154</c:v>
                </c:pt>
                <c:pt idx="972">
                  <c:v>3137.0256863922154</c:v>
                </c:pt>
                <c:pt idx="973">
                  <c:v>3137.0256863922154</c:v>
                </c:pt>
                <c:pt idx="974">
                  <c:v>3125.3356923951874</c:v>
                </c:pt>
                <c:pt idx="975">
                  <c:v>3113.3297526144543</c:v>
                </c:pt>
                <c:pt idx="976">
                  <c:v>3113.3297526144543</c:v>
                </c:pt>
                <c:pt idx="977">
                  <c:v>3113.3297526144543</c:v>
                </c:pt>
                <c:pt idx="978">
                  <c:v>3101.6397586174216</c:v>
                </c:pt>
                <c:pt idx="979">
                  <c:v>3101.6397586174216</c:v>
                </c:pt>
                <c:pt idx="980">
                  <c:v>3101.6397586174216</c:v>
                </c:pt>
                <c:pt idx="981">
                  <c:v>3101.6397586174216</c:v>
                </c:pt>
                <c:pt idx="982">
                  <c:v>3101.6397586174216</c:v>
                </c:pt>
                <c:pt idx="983">
                  <c:v>3089.6338188366904</c:v>
                </c:pt>
                <c:pt idx="984">
                  <c:v>3089.6338188366904</c:v>
                </c:pt>
                <c:pt idx="985">
                  <c:v>3089.6338188366904</c:v>
                </c:pt>
                <c:pt idx="986">
                  <c:v>3089.6338188366904</c:v>
                </c:pt>
                <c:pt idx="987">
                  <c:v>3089.6338188366904</c:v>
                </c:pt>
                <c:pt idx="988">
                  <c:v>3089.6338188366904</c:v>
                </c:pt>
                <c:pt idx="989">
                  <c:v>3089.6338188366904</c:v>
                </c:pt>
                <c:pt idx="990">
                  <c:v>3089.6338188366904</c:v>
                </c:pt>
                <c:pt idx="991">
                  <c:v>3089.6338188366904</c:v>
                </c:pt>
                <c:pt idx="992">
                  <c:v>3089.6338188366904</c:v>
                </c:pt>
                <c:pt idx="993">
                  <c:v>3089.6338188366904</c:v>
                </c:pt>
                <c:pt idx="994">
                  <c:v>3089.6338188366904</c:v>
                </c:pt>
                <c:pt idx="995">
                  <c:v>3089.6338188366904</c:v>
                </c:pt>
                <c:pt idx="996">
                  <c:v>3101.6397586174216</c:v>
                </c:pt>
                <c:pt idx="997">
                  <c:v>3101.6397586174216</c:v>
                </c:pt>
                <c:pt idx="998">
                  <c:v>3101.6397586174216</c:v>
                </c:pt>
                <c:pt idx="999">
                  <c:v>3113.3297526144543</c:v>
                </c:pt>
                <c:pt idx="1000">
                  <c:v>3113.3297526144543</c:v>
                </c:pt>
                <c:pt idx="1001">
                  <c:v>3113.3297526144543</c:v>
                </c:pt>
                <c:pt idx="1002">
                  <c:v>3113.3297526144543</c:v>
                </c:pt>
                <c:pt idx="1003">
                  <c:v>3125.3356923951874</c:v>
                </c:pt>
                <c:pt idx="1004">
                  <c:v>3125.3356923951874</c:v>
                </c:pt>
                <c:pt idx="1005">
                  <c:v>3125.3356923951874</c:v>
                </c:pt>
                <c:pt idx="1006">
                  <c:v>3137.0256863922154</c:v>
                </c:pt>
                <c:pt idx="1007">
                  <c:v>3125.3356923951874</c:v>
                </c:pt>
                <c:pt idx="1008">
                  <c:v>3137.0256863922154</c:v>
                </c:pt>
                <c:pt idx="1009">
                  <c:v>3125.3356923951874</c:v>
                </c:pt>
                <c:pt idx="1010">
                  <c:v>3125.3356923951874</c:v>
                </c:pt>
                <c:pt idx="1011">
                  <c:v>3125.3356923951874</c:v>
                </c:pt>
                <c:pt idx="1012">
                  <c:v>3125.3356923951874</c:v>
                </c:pt>
                <c:pt idx="1013">
                  <c:v>3125.3356923951874</c:v>
                </c:pt>
                <c:pt idx="1014">
                  <c:v>3125.3356923951874</c:v>
                </c:pt>
                <c:pt idx="1015">
                  <c:v>3125.3356923951874</c:v>
                </c:pt>
                <c:pt idx="1016">
                  <c:v>3137.0256863922154</c:v>
                </c:pt>
                <c:pt idx="1017">
                  <c:v>3137.0256863922154</c:v>
                </c:pt>
                <c:pt idx="1018">
                  <c:v>3137.0256863922154</c:v>
                </c:pt>
                <c:pt idx="1019">
                  <c:v>3137.0256863922154</c:v>
                </c:pt>
                <c:pt idx="1020">
                  <c:v>3137.0256863922154</c:v>
                </c:pt>
                <c:pt idx="1021">
                  <c:v>3137.0256863922154</c:v>
                </c:pt>
                <c:pt idx="1022">
                  <c:v>3137.0256863922154</c:v>
                </c:pt>
                <c:pt idx="1023">
                  <c:v>3149.0316261729513</c:v>
                </c:pt>
                <c:pt idx="1024">
                  <c:v>3149.0316261729513</c:v>
                </c:pt>
                <c:pt idx="1025">
                  <c:v>3149.0316261729513</c:v>
                </c:pt>
                <c:pt idx="1026">
                  <c:v>3149.0316261729513</c:v>
                </c:pt>
                <c:pt idx="1027">
                  <c:v>3149.0316261729513</c:v>
                </c:pt>
                <c:pt idx="1028">
                  <c:v>3160.7216201699766</c:v>
                </c:pt>
                <c:pt idx="1029">
                  <c:v>3160.7216201699766</c:v>
                </c:pt>
                <c:pt idx="1030">
                  <c:v>3160.7216201699766</c:v>
                </c:pt>
                <c:pt idx="1031">
                  <c:v>3160.7216201699766</c:v>
                </c:pt>
                <c:pt idx="1032">
                  <c:v>3160.7216201699766</c:v>
                </c:pt>
                <c:pt idx="1033">
                  <c:v>3172.7275599507107</c:v>
                </c:pt>
                <c:pt idx="1034">
                  <c:v>3172.7275599507107</c:v>
                </c:pt>
                <c:pt idx="1035">
                  <c:v>3172.7275599507107</c:v>
                </c:pt>
                <c:pt idx="1036">
                  <c:v>3172.7275599507107</c:v>
                </c:pt>
                <c:pt idx="1037">
                  <c:v>3184.4175539477455</c:v>
                </c:pt>
                <c:pt idx="1038">
                  <c:v>3196.1075479447727</c:v>
                </c:pt>
                <c:pt idx="1039">
                  <c:v>3196.1075479447727</c:v>
                </c:pt>
                <c:pt idx="1040">
                  <c:v>3208.1134877255067</c:v>
                </c:pt>
                <c:pt idx="1041">
                  <c:v>3208.1134877255067</c:v>
                </c:pt>
                <c:pt idx="1042">
                  <c:v>3219.8034817225357</c:v>
                </c:pt>
                <c:pt idx="1043">
                  <c:v>3219.8034817225357</c:v>
                </c:pt>
                <c:pt idx="1044">
                  <c:v>3231.8094215032702</c:v>
                </c:pt>
                <c:pt idx="1045">
                  <c:v>3231.8094215032702</c:v>
                </c:pt>
                <c:pt idx="1046">
                  <c:v>3231.8094215032702</c:v>
                </c:pt>
                <c:pt idx="1047">
                  <c:v>3243.4994155003023</c:v>
                </c:pt>
                <c:pt idx="1048">
                  <c:v>3243.4994155003023</c:v>
                </c:pt>
                <c:pt idx="1049">
                  <c:v>3255.5053552810364</c:v>
                </c:pt>
                <c:pt idx="1050">
                  <c:v>3255.5053552810364</c:v>
                </c:pt>
                <c:pt idx="1051">
                  <c:v>3255.5053552810364</c:v>
                </c:pt>
                <c:pt idx="1052">
                  <c:v>3267.1953492780663</c:v>
                </c:pt>
                <c:pt idx="1053">
                  <c:v>3267.1953492780663</c:v>
                </c:pt>
                <c:pt idx="1054">
                  <c:v>3267.1953492780663</c:v>
                </c:pt>
                <c:pt idx="1055">
                  <c:v>3279.2012890587948</c:v>
                </c:pt>
                <c:pt idx="1056">
                  <c:v>3290.8912830558274</c:v>
                </c:pt>
                <c:pt idx="1057">
                  <c:v>3290.8912830558274</c:v>
                </c:pt>
                <c:pt idx="1058">
                  <c:v>3302.8972228365669</c:v>
                </c:pt>
                <c:pt idx="1059">
                  <c:v>3302.8972228365669</c:v>
                </c:pt>
                <c:pt idx="1060">
                  <c:v>3314.5872168335959</c:v>
                </c:pt>
                <c:pt idx="1061">
                  <c:v>3326.5931566143295</c:v>
                </c:pt>
                <c:pt idx="1062">
                  <c:v>3338.2831506113562</c:v>
                </c:pt>
                <c:pt idx="1063">
                  <c:v>3338.2831506113562</c:v>
                </c:pt>
                <c:pt idx="1064">
                  <c:v>3350.2890903920893</c:v>
                </c:pt>
                <c:pt idx="1065">
                  <c:v>3361.9790843891192</c:v>
                </c:pt>
                <c:pt idx="1066">
                  <c:v>3385.6750181668817</c:v>
                </c:pt>
                <c:pt idx="1067">
                  <c:v>3397.3650121639153</c:v>
                </c:pt>
                <c:pt idx="1068">
                  <c:v>3409.3709519446465</c:v>
                </c:pt>
                <c:pt idx="1069">
                  <c:v>3421.0609459416742</c:v>
                </c:pt>
                <c:pt idx="1070">
                  <c:v>3421.0609459416742</c:v>
                </c:pt>
                <c:pt idx="1071">
                  <c:v>3421.0609459416742</c:v>
                </c:pt>
                <c:pt idx="1072">
                  <c:v>3421.0609459416742</c:v>
                </c:pt>
                <c:pt idx="1073">
                  <c:v>3433.0668857224055</c:v>
                </c:pt>
                <c:pt idx="1074">
                  <c:v>3433.0668857224055</c:v>
                </c:pt>
                <c:pt idx="1075">
                  <c:v>3433.0668857224055</c:v>
                </c:pt>
                <c:pt idx="1076">
                  <c:v>3444.7568797194381</c:v>
                </c:pt>
                <c:pt idx="1077">
                  <c:v>3444.7568797194381</c:v>
                </c:pt>
                <c:pt idx="1078">
                  <c:v>3468.4528134972052</c:v>
                </c:pt>
                <c:pt idx="1079">
                  <c:v>3480.4587532779401</c:v>
                </c:pt>
                <c:pt idx="1080">
                  <c:v>3492.1487472749677</c:v>
                </c:pt>
                <c:pt idx="1081">
                  <c:v>343.43306688572233</c:v>
                </c:pt>
              </c:numCache>
            </c:numRef>
          </c:yVal>
        </c:ser>
        <c:ser>
          <c:idx val="2"/>
          <c:order val="2"/>
          <c:tx>
            <c:v>PMMA</c:v>
          </c:tx>
          <c:spPr>
            <a:ln w="28575">
              <a:noFill/>
            </a:ln>
          </c:spPr>
          <c:marker>
            <c:symbol val="triangle"/>
            <c:size val="2"/>
          </c:marker>
          <c:xVal>
            <c:numRef>
              <c:f>Sheet2!$P:$P</c:f>
              <c:numCache>
                <c:formatCode>General</c:formatCode>
                <c:ptCount val="1048576"/>
                <c:pt idx="1">
                  <c:v>7.1047957371225584E-4</c:v>
                </c:pt>
                <c:pt idx="2">
                  <c:v>7.104795737122558E-3</c:v>
                </c:pt>
                <c:pt idx="3">
                  <c:v>1.2788632326820598E-2</c:v>
                </c:pt>
                <c:pt idx="4">
                  <c:v>1.9182948490230924E-2</c:v>
                </c:pt>
                <c:pt idx="5">
                  <c:v>2.5577264653641206E-2</c:v>
                </c:pt>
                <c:pt idx="6">
                  <c:v>3.1261101243339251E-2</c:v>
                </c:pt>
                <c:pt idx="7">
                  <c:v>3.7655417406749624E-2</c:v>
                </c:pt>
                <c:pt idx="8">
                  <c:v>4.3339253996447599E-2</c:v>
                </c:pt>
                <c:pt idx="9">
                  <c:v>4.9733570159857958E-2</c:v>
                </c:pt>
                <c:pt idx="10">
                  <c:v>5.5417406749555996E-2</c:v>
                </c:pt>
                <c:pt idx="11">
                  <c:v>6.1811722912966327E-2</c:v>
                </c:pt>
                <c:pt idx="12">
                  <c:v>6.8206039076376554E-2</c:v>
                </c:pt>
                <c:pt idx="13">
                  <c:v>7.3889875666074495E-2</c:v>
                </c:pt>
                <c:pt idx="14">
                  <c:v>8.0284191829484902E-2</c:v>
                </c:pt>
                <c:pt idx="15">
                  <c:v>8.5968028419183065E-2</c:v>
                </c:pt>
                <c:pt idx="16">
                  <c:v>9.2362344582593264E-2</c:v>
                </c:pt>
                <c:pt idx="17">
                  <c:v>9.8756660746003769E-2</c:v>
                </c:pt>
                <c:pt idx="18">
                  <c:v>0.10444049733570153</c:v>
                </c:pt>
              </c:numCache>
            </c:numRef>
          </c:xVal>
          <c:yVal>
            <c:numRef>
              <c:f>Sheet2!$Q:$Q</c:f>
              <c:numCache>
                <c:formatCode>General</c:formatCode>
                <c:ptCount val="1048576"/>
                <c:pt idx="1">
                  <c:v>26.615564782284707</c:v>
                </c:pt>
                <c:pt idx="2">
                  <c:v>1489.0521310195522</c:v>
                </c:pt>
                <c:pt idx="3">
                  <c:v>2725.7887079030484</c:v>
                </c:pt>
                <c:pt idx="4">
                  <c:v>3802.8318960928373</c:v>
                </c:pt>
                <c:pt idx="5">
                  <c:v>4773.4128251534885</c:v>
                </c:pt>
                <c:pt idx="6">
                  <c:v>5677.6322793569761</c:v>
                </c:pt>
                <c:pt idx="7">
                  <c:v>6568.3665140707699</c:v>
                </c:pt>
                <c:pt idx="8">
                  <c:v>7392.7392739273928</c:v>
                </c:pt>
                <c:pt idx="9">
                  <c:v>8177.3661237091546</c:v>
                </c:pt>
                <c:pt idx="10">
                  <c:v>8921.892189218921</c:v>
                </c:pt>
                <c:pt idx="11">
                  <c:v>9640.1575641435011</c:v>
                </c:pt>
                <c:pt idx="12">
                  <c:v>10265.091025231555</c:v>
                </c:pt>
                <c:pt idx="13">
                  <c:v>10823.308137265327</c:v>
                </c:pt>
                <c:pt idx="14">
                  <c:v>11288.903083856774</c:v>
                </c:pt>
                <c:pt idx="15">
                  <c:v>11674.296461904256</c:v>
                </c:pt>
                <c:pt idx="16">
                  <c:v>-172.82373398630185</c:v>
                </c:pt>
                <c:pt idx="17">
                  <c:v>-186.30895347599281</c:v>
                </c:pt>
                <c:pt idx="18">
                  <c:v>-186.30895347599281</c:v>
                </c:pt>
              </c:numCache>
            </c:numRef>
          </c:yVal>
        </c:ser>
        <c:ser>
          <c:idx val="3"/>
          <c:order val="3"/>
          <c:tx>
            <c:v>Poly C</c:v>
          </c:tx>
          <c:spPr>
            <a:ln w="28575">
              <a:noFill/>
            </a:ln>
          </c:spPr>
          <c:marker>
            <c:symbol val="x"/>
            <c:size val="2"/>
          </c:marker>
          <c:xVal>
            <c:numRef>
              <c:f>Sheet2!$V:$V</c:f>
              <c:numCache>
                <c:formatCode>General</c:formatCode>
                <c:ptCount val="1048576"/>
                <c:pt idx="1">
                  <c:v>3.5896331394931441E-3</c:v>
                </c:pt>
                <c:pt idx="2">
                  <c:v>7.1792662789862917E-3</c:v>
                </c:pt>
                <c:pt idx="3">
                  <c:v>1.1486826046378079E-2</c:v>
                </c:pt>
                <c:pt idx="4">
                  <c:v>1.5076459185871204E-2</c:v>
                </c:pt>
                <c:pt idx="5">
                  <c:v>1.8666092325364345E-2</c:v>
                </c:pt>
                <c:pt idx="6">
                  <c:v>2.2255725464857525E-2</c:v>
                </c:pt>
                <c:pt idx="7">
                  <c:v>2.6563285232249271E-2</c:v>
                </c:pt>
                <c:pt idx="8">
                  <c:v>3.0152918371742408E-2</c:v>
                </c:pt>
                <c:pt idx="9">
                  <c:v>3.374255151123555E-2</c:v>
                </c:pt>
                <c:pt idx="10">
                  <c:v>3.8050111278627355E-2</c:v>
                </c:pt>
                <c:pt idx="11">
                  <c:v>4.1639744418120468E-2</c:v>
                </c:pt>
                <c:pt idx="12">
                  <c:v>4.5947304185512239E-2</c:v>
                </c:pt>
                <c:pt idx="13">
                  <c:v>4.9536937325005498E-2</c:v>
                </c:pt>
                <c:pt idx="14">
                  <c:v>5.3844497092397164E-2</c:v>
                </c:pt>
                <c:pt idx="15">
                  <c:v>5.7434130231890354E-2</c:v>
                </c:pt>
                <c:pt idx="16">
                  <c:v>6.1741689999282083E-2</c:v>
                </c:pt>
                <c:pt idx="17">
                  <c:v>6.5331323138775224E-2</c:v>
                </c:pt>
                <c:pt idx="18">
                  <c:v>6.9638882906166988E-2</c:v>
                </c:pt>
                <c:pt idx="19">
                  <c:v>7.3228516045660108E-2</c:v>
                </c:pt>
                <c:pt idx="20">
                  <c:v>7.681814918515327E-2</c:v>
                </c:pt>
                <c:pt idx="21">
                  <c:v>8.1125708952545048E-2</c:v>
                </c:pt>
                <c:pt idx="22">
                  <c:v>8.5433268719936825E-2</c:v>
                </c:pt>
                <c:pt idx="23">
                  <c:v>8.9022901859430043E-2</c:v>
                </c:pt>
                <c:pt idx="24">
                  <c:v>9.2612534998923079E-2</c:v>
                </c:pt>
                <c:pt idx="25">
                  <c:v>9.6920094766314926E-2</c:v>
                </c:pt>
                <c:pt idx="26">
                  <c:v>0.10122765453370666</c:v>
                </c:pt>
                <c:pt idx="27">
                  <c:v>0.10481728767319982</c:v>
                </c:pt>
                <c:pt idx="28">
                  <c:v>0.108406920812693</c:v>
                </c:pt>
                <c:pt idx="29">
                  <c:v>0.11271448058008472</c:v>
                </c:pt>
                <c:pt idx="30">
                  <c:v>0.11630411371957786</c:v>
                </c:pt>
                <c:pt idx="31">
                  <c:v>0.12061167348696977</c:v>
                </c:pt>
                <c:pt idx="32">
                  <c:v>0.12420130662646277</c:v>
                </c:pt>
                <c:pt idx="33">
                  <c:v>0.12850886639385439</c:v>
                </c:pt>
                <c:pt idx="34">
                  <c:v>0.13209849953334787</c:v>
                </c:pt>
                <c:pt idx="35">
                  <c:v>0.13640605930073946</c:v>
                </c:pt>
                <c:pt idx="36">
                  <c:v>0.13999569244023288</c:v>
                </c:pt>
                <c:pt idx="37">
                  <c:v>0.14430325220762441</c:v>
                </c:pt>
                <c:pt idx="38">
                  <c:v>0.14789288534711764</c:v>
                </c:pt>
                <c:pt idx="39">
                  <c:v>0.15220044511450942</c:v>
                </c:pt>
                <c:pt idx="40">
                  <c:v>0.15579007825400243</c:v>
                </c:pt>
                <c:pt idx="41">
                  <c:v>0.16009763802139437</c:v>
                </c:pt>
                <c:pt idx="42">
                  <c:v>0.16368727116088735</c:v>
                </c:pt>
                <c:pt idx="43">
                  <c:v>0.1672769043003805</c:v>
                </c:pt>
                <c:pt idx="44">
                  <c:v>0.17158446406777239</c:v>
                </c:pt>
                <c:pt idx="45">
                  <c:v>0.1751740972072654</c:v>
                </c:pt>
                <c:pt idx="46">
                  <c:v>0.17948165697465718</c:v>
                </c:pt>
                <c:pt idx="47">
                  <c:v>0.18307129011415041</c:v>
                </c:pt>
                <c:pt idx="48">
                  <c:v>0.18737884988154221</c:v>
                </c:pt>
                <c:pt idx="49">
                  <c:v>0.19096848302103553</c:v>
                </c:pt>
                <c:pt idx="50">
                  <c:v>0.19527604278842717</c:v>
                </c:pt>
                <c:pt idx="51">
                  <c:v>0.1988656759279202</c:v>
                </c:pt>
                <c:pt idx="52">
                  <c:v>0.20245530906741349</c:v>
                </c:pt>
                <c:pt idx="53">
                  <c:v>0.20676286883480521</c:v>
                </c:pt>
                <c:pt idx="54">
                  <c:v>0.21035250197429822</c:v>
                </c:pt>
                <c:pt idx="55">
                  <c:v>0.21466006174169014</c:v>
                </c:pt>
                <c:pt idx="56">
                  <c:v>0.21896762150908189</c:v>
                </c:pt>
                <c:pt idx="57">
                  <c:v>0.22255725464857487</c:v>
                </c:pt>
                <c:pt idx="58">
                  <c:v>0.22614688778806818</c:v>
                </c:pt>
                <c:pt idx="59">
                  <c:v>0.23045444755546002</c:v>
                </c:pt>
                <c:pt idx="60">
                  <c:v>0.23404408069495311</c:v>
                </c:pt>
                <c:pt idx="61">
                  <c:v>0.23835164046234489</c:v>
                </c:pt>
                <c:pt idx="62">
                  <c:v>0.24194127360183804</c:v>
                </c:pt>
                <c:pt idx="63">
                  <c:v>0.24624883336923001</c:v>
                </c:pt>
                <c:pt idx="64">
                  <c:v>0.24983846650872299</c:v>
                </c:pt>
                <c:pt idx="65">
                  <c:v>0.25414602627611421</c:v>
                </c:pt>
                <c:pt idx="66">
                  <c:v>0.25773565941560744</c:v>
                </c:pt>
                <c:pt idx="67">
                  <c:v>0.2620432191829995</c:v>
                </c:pt>
                <c:pt idx="68">
                  <c:v>0.26563285232249262</c:v>
                </c:pt>
                <c:pt idx="69">
                  <c:v>0.26994041208988467</c:v>
                </c:pt>
                <c:pt idx="70">
                  <c:v>0.27353004522937757</c:v>
                </c:pt>
                <c:pt idx="71">
                  <c:v>0.27711967836887103</c:v>
                </c:pt>
                <c:pt idx="72">
                  <c:v>0.28142723813626247</c:v>
                </c:pt>
                <c:pt idx="73">
                  <c:v>0.28501687127575637</c:v>
                </c:pt>
                <c:pt idx="74">
                  <c:v>0.28932443104314787</c:v>
                </c:pt>
                <c:pt idx="75">
                  <c:v>0.29291406418264126</c:v>
                </c:pt>
                <c:pt idx="76">
                  <c:v>0.29722162395003232</c:v>
                </c:pt>
                <c:pt idx="77">
                  <c:v>0.30152918371742454</c:v>
                </c:pt>
                <c:pt idx="78">
                  <c:v>0.3051188168569175</c:v>
                </c:pt>
                <c:pt idx="79">
                  <c:v>0.30870844999641062</c:v>
                </c:pt>
                <c:pt idx="80">
                  <c:v>0.3122980831359039</c:v>
                </c:pt>
                <c:pt idx="81">
                  <c:v>0.31660564290329535</c:v>
                </c:pt>
                <c:pt idx="82">
                  <c:v>0.32091320267068746</c:v>
                </c:pt>
                <c:pt idx="83">
                  <c:v>0.32450283581018052</c:v>
                </c:pt>
                <c:pt idx="84">
                  <c:v>0.32809246894967403</c:v>
                </c:pt>
                <c:pt idx="85">
                  <c:v>0.33240002871706553</c:v>
                </c:pt>
                <c:pt idx="86">
                  <c:v>0.33670758848445725</c:v>
                </c:pt>
                <c:pt idx="87">
                  <c:v>0.34029722162394999</c:v>
                </c:pt>
                <c:pt idx="88">
                  <c:v>0.34460478139134226</c:v>
                </c:pt>
                <c:pt idx="89">
                  <c:v>0.34819441453083494</c:v>
                </c:pt>
                <c:pt idx="90">
                  <c:v>0.35178404767032806</c:v>
                </c:pt>
                <c:pt idx="91">
                  <c:v>0.35609160743771984</c:v>
                </c:pt>
                <c:pt idx="92">
                  <c:v>0.35968124057721301</c:v>
                </c:pt>
                <c:pt idx="93">
                  <c:v>0.36398880034460568</c:v>
                </c:pt>
                <c:pt idx="94">
                  <c:v>0.36757843348409824</c:v>
                </c:pt>
                <c:pt idx="95">
                  <c:v>0.37188599325149035</c:v>
                </c:pt>
                <c:pt idx="96">
                  <c:v>0.37547562639098325</c:v>
                </c:pt>
                <c:pt idx="97">
                  <c:v>0.37978318615837481</c:v>
                </c:pt>
                <c:pt idx="98">
                  <c:v>0.38337281929786876</c:v>
                </c:pt>
                <c:pt idx="99">
                  <c:v>0.38768037906526026</c:v>
                </c:pt>
                <c:pt idx="100">
                  <c:v>0.39127001220475327</c:v>
                </c:pt>
                <c:pt idx="101">
                  <c:v>0.39557757197214533</c:v>
                </c:pt>
                <c:pt idx="102">
                  <c:v>0.39916720511163789</c:v>
                </c:pt>
                <c:pt idx="103">
                  <c:v>0.40347476487902995</c:v>
                </c:pt>
                <c:pt idx="104">
                  <c:v>0.40706439801852246</c:v>
                </c:pt>
                <c:pt idx="105">
                  <c:v>0.4106540311580158</c:v>
                </c:pt>
                <c:pt idx="106">
                  <c:v>0.41496159092540774</c:v>
                </c:pt>
                <c:pt idx="107">
                  <c:v>0.41855122406490058</c:v>
                </c:pt>
                <c:pt idx="108">
                  <c:v>0.42285878383229297</c:v>
                </c:pt>
                <c:pt idx="109">
                  <c:v>0.42644841697178548</c:v>
                </c:pt>
                <c:pt idx="110">
                  <c:v>0.43075597673917732</c:v>
                </c:pt>
                <c:pt idx="111">
                  <c:v>0.43434560987867088</c:v>
                </c:pt>
                <c:pt idx="112">
                  <c:v>0.43865316964606232</c:v>
                </c:pt>
                <c:pt idx="113">
                  <c:v>0.44224280278555528</c:v>
                </c:pt>
                <c:pt idx="114">
                  <c:v>0.44655036255294733</c:v>
                </c:pt>
                <c:pt idx="115">
                  <c:v>0.45013999569244056</c:v>
                </c:pt>
                <c:pt idx="116">
                  <c:v>0.45444755545983201</c:v>
                </c:pt>
                <c:pt idx="117">
                  <c:v>0.45803718859932513</c:v>
                </c:pt>
                <c:pt idx="118">
                  <c:v>0.46162682173881864</c:v>
                </c:pt>
                <c:pt idx="119">
                  <c:v>0.46593438150621008</c:v>
                </c:pt>
                <c:pt idx="120">
                  <c:v>0.46952401464570331</c:v>
                </c:pt>
                <c:pt idx="121">
                  <c:v>0.47383157441309476</c:v>
                </c:pt>
                <c:pt idx="122">
                  <c:v>0.47742120755258832</c:v>
                </c:pt>
                <c:pt idx="123">
                  <c:v>0.48172876731998077</c:v>
                </c:pt>
                <c:pt idx="124">
                  <c:v>0.48603632708737182</c:v>
                </c:pt>
                <c:pt idx="125">
                  <c:v>0.48962596022686539</c:v>
                </c:pt>
                <c:pt idx="126">
                  <c:v>0.49321559336635834</c:v>
                </c:pt>
                <c:pt idx="127">
                  <c:v>0.49752315313375001</c:v>
                </c:pt>
                <c:pt idx="128">
                  <c:v>0.50111278627324207</c:v>
                </c:pt>
                <c:pt idx="129">
                  <c:v>0.50542034604063457</c:v>
                </c:pt>
                <c:pt idx="130">
                  <c:v>0.5090099791801278</c:v>
                </c:pt>
                <c:pt idx="131">
                  <c:v>0.51331753894751897</c:v>
                </c:pt>
                <c:pt idx="132">
                  <c:v>0.51690717208701253</c:v>
                </c:pt>
                <c:pt idx="133">
                  <c:v>0.52049680522650588</c:v>
                </c:pt>
                <c:pt idx="134">
                  <c:v>0.5248043649938976</c:v>
                </c:pt>
                <c:pt idx="135">
                  <c:v>0.52839399813339072</c:v>
                </c:pt>
                <c:pt idx="136">
                  <c:v>0.53270155790078311</c:v>
                </c:pt>
                <c:pt idx="137">
                  <c:v>0.53700911766817561</c:v>
                </c:pt>
                <c:pt idx="138">
                  <c:v>0.54059875080766673</c:v>
                </c:pt>
                <c:pt idx="139">
                  <c:v>0.54418838394715996</c:v>
                </c:pt>
                <c:pt idx="140">
                  <c:v>0.54849594371455235</c:v>
                </c:pt>
                <c:pt idx="141">
                  <c:v>0.55208557685404569</c:v>
                </c:pt>
                <c:pt idx="142">
                  <c:v>0.55639313662143763</c:v>
                </c:pt>
                <c:pt idx="143">
                  <c:v>0.5599827697609292</c:v>
                </c:pt>
                <c:pt idx="144">
                  <c:v>0.56429032952832225</c:v>
                </c:pt>
                <c:pt idx="145">
                  <c:v>0.56787996266781604</c:v>
                </c:pt>
                <c:pt idx="146">
                  <c:v>0.5721875224352071</c:v>
                </c:pt>
                <c:pt idx="147">
                  <c:v>0.57577715557470088</c:v>
                </c:pt>
                <c:pt idx="148">
                  <c:v>0.58008471534209149</c:v>
                </c:pt>
                <c:pt idx="149">
                  <c:v>0.58367434848158561</c:v>
                </c:pt>
                <c:pt idx="150">
                  <c:v>0.58726398162107762</c:v>
                </c:pt>
                <c:pt idx="151">
                  <c:v>0.59157154138847001</c:v>
                </c:pt>
                <c:pt idx="152">
                  <c:v>0.59516117452796236</c:v>
                </c:pt>
                <c:pt idx="153">
                  <c:v>0.59946873429535419</c:v>
                </c:pt>
                <c:pt idx="154">
                  <c:v>0.6037762940627468</c:v>
                </c:pt>
                <c:pt idx="155">
                  <c:v>0.60736592720223959</c:v>
                </c:pt>
                <c:pt idx="156">
                  <c:v>0.61095556034173304</c:v>
                </c:pt>
                <c:pt idx="157">
                  <c:v>0.61526312010912487</c:v>
                </c:pt>
                <c:pt idx="158">
                  <c:v>0.61885275324861855</c:v>
                </c:pt>
                <c:pt idx="159">
                  <c:v>0.62316031301600971</c:v>
                </c:pt>
                <c:pt idx="160">
                  <c:v>0.62674994615550439</c:v>
                </c:pt>
                <c:pt idx="161">
                  <c:v>0.63105750592289467</c:v>
                </c:pt>
                <c:pt idx="162">
                  <c:v>0.63464713906238834</c:v>
                </c:pt>
                <c:pt idx="163">
                  <c:v>0.63895469882978029</c:v>
                </c:pt>
                <c:pt idx="164">
                  <c:v>0.64254433196927274</c:v>
                </c:pt>
                <c:pt idx="165">
                  <c:v>0.64685189173666469</c:v>
                </c:pt>
                <c:pt idx="166">
                  <c:v>0.6504415248761577</c:v>
                </c:pt>
                <c:pt idx="167">
                  <c:v>0.65474908464355086</c:v>
                </c:pt>
                <c:pt idx="168">
                  <c:v>0.65833871778304265</c:v>
                </c:pt>
                <c:pt idx="169">
                  <c:v>0.66192835092253632</c:v>
                </c:pt>
                <c:pt idx="170">
                  <c:v>0.66623591068992816</c:v>
                </c:pt>
                <c:pt idx="171">
                  <c:v>0.66982554382942128</c:v>
                </c:pt>
                <c:pt idx="172">
                  <c:v>0.674133103596813</c:v>
                </c:pt>
                <c:pt idx="173">
                  <c:v>0.67772273673630612</c:v>
                </c:pt>
                <c:pt idx="174">
                  <c:v>0.68203029650369806</c:v>
                </c:pt>
                <c:pt idx="175">
                  <c:v>0.68561992964319118</c:v>
                </c:pt>
                <c:pt idx="176">
                  <c:v>0.68992748941058291</c:v>
                </c:pt>
                <c:pt idx="177">
                  <c:v>0.69351712255007569</c:v>
                </c:pt>
                <c:pt idx="178">
                  <c:v>0.69782468231746764</c:v>
                </c:pt>
                <c:pt idx="179">
                  <c:v>0.70141431545695976</c:v>
                </c:pt>
                <c:pt idx="180">
                  <c:v>0.70572187522435281</c:v>
                </c:pt>
                <c:pt idx="181">
                  <c:v>0.7093115083638456</c:v>
                </c:pt>
                <c:pt idx="182">
                  <c:v>0.71290114150333861</c:v>
                </c:pt>
                <c:pt idx="183">
                  <c:v>0.71720870127073011</c:v>
                </c:pt>
                <c:pt idx="184">
                  <c:v>0.7215162610381215</c:v>
                </c:pt>
                <c:pt idx="185">
                  <c:v>0.72510589417761562</c:v>
                </c:pt>
                <c:pt idx="186">
                  <c:v>0.72869552731710896</c:v>
                </c:pt>
                <c:pt idx="187">
                  <c:v>0.73300308708450046</c:v>
                </c:pt>
                <c:pt idx="188">
                  <c:v>0.73659272022399314</c:v>
                </c:pt>
                <c:pt idx="189">
                  <c:v>0.74090027999138541</c:v>
                </c:pt>
                <c:pt idx="190">
                  <c:v>0.74448991313087898</c:v>
                </c:pt>
                <c:pt idx="191">
                  <c:v>0.74879747289827059</c:v>
                </c:pt>
                <c:pt idx="192">
                  <c:v>0.75238710603776249</c:v>
                </c:pt>
                <c:pt idx="193">
                  <c:v>0.75669466580515532</c:v>
                </c:pt>
                <c:pt idx="194">
                  <c:v>0.76028429894464777</c:v>
                </c:pt>
                <c:pt idx="195">
                  <c:v>0.76459185871203961</c:v>
                </c:pt>
                <c:pt idx="196">
                  <c:v>0.76818149185153284</c:v>
                </c:pt>
                <c:pt idx="197">
                  <c:v>0.77248905161892523</c:v>
                </c:pt>
                <c:pt idx="198">
                  <c:v>0.77607868475841824</c:v>
                </c:pt>
                <c:pt idx="199">
                  <c:v>0.7803862445258094</c:v>
                </c:pt>
                <c:pt idx="200">
                  <c:v>0.78397587766530352</c:v>
                </c:pt>
                <c:pt idx="201">
                  <c:v>0.78756551080479553</c:v>
                </c:pt>
                <c:pt idx="202">
                  <c:v>0.79187307057218814</c:v>
                </c:pt>
                <c:pt idx="203">
                  <c:v>0.79546270371167993</c:v>
                </c:pt>
                <c:pt idx="204">
                  <c:v>0.79977026347907365</c:v>
                </c:pt>
                <c:pt idx="205">
                  <c:v>0.8040778232464646</c:v>
                </c:pt>
                <c:pt idx="206">
                  <c:v>0.80766745638595761</c:v>
                </c:pt>
                <c:pt idx="207">
                  <c:v>0.81125708952545039</c:v>
                </c:pt>
                <c:pt idx="208">
                  <c:v>0.81556464929284167</c:v>
                </c:pt>
                <c:pt idx="209">
                  <c:v>0.81915428243233568</c:v>
                </c:pt>
                <c:pt idx="210">
                  <c:v>0.82346184219972762</c:v>
                </c:pt>
                <c:pt idx="211">
                  <c:v>0.82705147533922063</c:v>
                </c:pt>
                <c:pt idx="212">
                  <c:v>0.83135903510661202</c:v>
                </c:pt>
                <c:pt idx="213">
                  <c:v>0.83494866824610603</c:v>
                </c:pt>
                <c:pt idx="214">
                  <c:v>0.83853830138559871</c:v>
                </c:pt>
                <c:pt idx="215">
                  <c:v>0.84284586115299065</c:v>
                </c:pt>
                <c:pt idx="216">
                  <c:v>0.84643549429248388</c:v>
                </c:pt>
                <c:pt idx="217">
                  <c:v>0.85074305405987627</c:v>
                </c:pt>
                <c:pt idx="218">
                  <c:v>0.85505061382726688</c:v>
                </c:pt>
                <c:pt idx="219">
                  <c:v>0.85864024696676056</c:v>
                </c:pt>
                <c:pt idx="220">
                  <c:v>0.86222988010625312</c:v>
                </c:pt>
                <c:pt idx="221">
                  <c:v>0.86653743987364451</c:v>
                </c:pt>
                <c:pt idx="222">
                  <c:v>0.87012707301313885</c:v>
                </c:pt>
                <c:pt idx="223">
                  <c:v>0.87443463278053035</c:v>
                </c:pt>
                <c:pt idx="224">
                  <c:v>0.87802426592002303</c:v>
                </c:pt>
                <c:pt idx="225">
                  <c:v>0.88233182568741453</c:v>
                </c:pt>
                <c:pt idx="226">
                  <c:v>0.88592145882690787</c:v>
                </c:pt>
                <c:pt idx="227">
                  <c:v>0.89022901859430026</c:v>
                </c:pt>
                <c:pt idx="228">
                  <c:v>0.89381865173379282</c:v>
                </c:pt>
                <c:pt idx="229">
                  <c:v>0.89812621150118499</c:v>
                </c:pt>
                <c:pt idx="230">
                  <c:v>0.90171584464067822</c:v>
                </c:pt>
                <c:pt idx="231">
                  <c:v>0.90602340440806961</c:v>
                </c:pt>
                <c:pt idx="232">
                  <c:v>0.90961303754756262</c:v>
                </c:pt>
                <c:pt idx="233">
                  <c:v>0.91320267068705552</c:v>
                </c:pt>
                <c:pt idx="234">
                  <c:v>0.91751023045444768</c:v>
                </c:pt>
                <c:pt idx="235">
                  <c:v>0.92109986359394125</c:v>
                </c:pt>
                <c:pt idx="236">
                  <c:v>0.92540742336133242</c:v>
                </c:pt>
                <c:pt idx="237">
                  <c:v>0.92899705650082665</c:v>
                </c:pt>
                <c:pt idx="238">
                  <c:v>0.93330461626821815</c:v>
                </c:pt>
                <c:pt idx="239">
                  <c:v>0.9368942494077106</c:v>
                </c:pt>
                <c:pt idx="240">
                  <c:v>0.94120180917510265</c:v>
                </c:pt>
                <c:pt idx="241">
                  <c:v>0.94479144231459711</c:v>
                </c:pt>
                <c:pt idx="242">
                  <c:v>0.94909900208198805</c:v>
                </c:pt>
                <c:pt idx="243">
                  <c:v>0.95268863522148106</c:v>
                </c:pt>
                <c:pt idx="244">
                  <c:v>0.95699619498887278</c:v>
                </c:pt>
                <c:pt idx="245">
                  <c:v>0.96058582812836535</c:v>
                </c:pt>
                <c:pt idx="246">
                  <c:v>0.96489338789575707</c:v>
                </c:pt>
                <c:pt idx="247">
                  <c:v>0.96848302103524952</c:v>
                </c:pt>
                <c:pt idx="248">
                  <c:v>0.97207265417474364</c:v>
                </c:pt>
                <c:pt idx="249">
                  <c:v>0.97638021394213514</c:v>
                </c:pt>
                <c:pt idx="250">
                  <c:v>0.9799698470816286</c:v>
                </c:pt>
                <c:pt idx="251">
                  <c:v>0.98427740684901999</c:v>
                </c:pt>
                <c:pt idx="252">
                  <c:v>0.98786703998851311</c:v>
                </c:pt>
                <c:pt idx="253">
                  <c:v>0.99217459975590405</c:v>
                </c:pt>
                <c:pt idx="254">
                  <c:v>0.99576423289539862</c:v>
                </c:pt>
                <c:pt idx="255">
                  <c:v>1.0000717926627898</c:v>
                </c:pt>
                <c:pt idx="256">
                  <c:v>1.0043793524301801</c:v>
                </c:pt>
                <c:pt idx="257">
                  <c:v>1.0079689855696732</c:v>
                </c:pt>
                <c:pt idx="258">
                  <c:v>1.0115586187091667</c:v>
                </c:pt>
                <c:pt idx="259">
                  <c:v>1.0158661784765597</c:v>
                </c:pt>
                <c:pt idx="260">
                  <c:v>1.0194558116160539</c:v>
                </c:pt>
                <c:pt idx="261">
                  <c:v>1.0237633713834438</c:v>
                </c:pt>
                <c:pt idx="262">
                  <c:v>1.027353004522938</c:v>
                </c:pt>
                <c:pt idx="263">
                  <c:v>1.0309426376624298</c:v>
                </c:pt>
                <c:pt idx="264">
                  <c:v>1.0352501974298218</c:v>
                </c:pt>
                <c:pt idx="265">
                  <c:v>1.0395577571972139</c:v>
                </c:pt>
                <c:pt idx="266">
                  <c:v>1.0431473903367081</c:v>
                </c:pt>
                <c:pt idx="267">
                  <c:v>1.0474549501040984</c:v>
                </c:pt>
                <c:pt idx="268">
                  <c:v>1.0510445832435924</c:v>
                </c:pt>
                <c:pt idx="269">
                  <c:v>1.0546342163830846</c:v>
                </c:pt>
                <c:pt idx="270">
                  <c:v>1.0589417761504774</c:v>
                </c:pt>
                <c:pt idx="271">
                  <c:v>1.0625314092899698</c:v>
                </c:pt>
                <c:pt idx="272">
                  <c:v>1.0668389690573623</c:v>
                </c:pt>
                <c:pt idx="273">
                  <c:v>1.0704286021968554</c:v>
                </c:pt>
                <c:pt idx="274">
                  <c:v>1.0747361619642481</c:v>
                </c:pt>
                <c:pt idx="275">
                  <c:v>1.0783257951037404</c:v>
                </c:pt>
                <c:pt idx="276">
                  <c:v>1.0826333548711322</c:v>
                </c:pt>
                <c:pt idx="277">
                  <c:v>1.0862229880106251</c:v>
                </c:pt>
                <c:pt idx="278">
                  <c:v>1.0905305477780169</c:v>
                </c:pt>
                <c:pt idx="279">
                  <c:v>1.0941201809175103</c:v>
                </c:pt>
                <c:pt idx="280">
                  <c:v>1.0984277406849019</c:v>
                </c:pt>
                <c:pt idx="281">
                  <c:v>1.1020173738243961</c:v>
                </c:pt>
                <c:pt idx="282">
                  <c:v>1.1056070069638895</c:v>
                </c:pt>
                <c:pt idx="283">
                  <c:v>1.1099145667312811</c:v>
                </c:pt>
                <c:pt idx="284">
                  <c:v>1.1135041998707731</c:v>
                </c:pt>
                <c:pt idx="285">
                  <c:v>1.1178117596381638</c:v>
                </c:pt>
                <c:pt idx="286">
                  <c:v>1.1214013927776565</c:v>
                </c:pt>
                <c:pt idx="287">
                  <c:v>1.1257089525450499</c:v>
                </c:pt>
                <c:pt idx="288">
                  <c:v>1.129298585684543</c:v>
                </c:pt>
                <c:pt idx="289">
                  <c:v>1.1336061454519348</c:v>
                </c:pt>
                <c:pt idx="290">
                  <c:v>1.137195778591428</c:v>
                </c:pt>
                <c:pt idx="291">
                  <c:v>1.14150333835882</c:v>
                </c:pt>
                <c:pt idx="292">
                  <c:v>1.1450929714983145</c:v>
                </c:pt>
                <c:pt idx="293">
                  <c:v>1.1486826046378071</c:v>
                </c:pt>
                <c:pt idx="294">
                  <c:v>1.1529901644051981</c:v>
                </c:pt>
                <c:pt idx="295">
                  <c:v>1.1572977241725901</c:v>
                </c:pt>
                <c:pt idx="296">
                  <c:v>1.1608873573120826</c:v>
                </c:pt>
                <c:pt idx="297">
                  <c:v>1.1651949170794722</c:v>
                </c:pt>
                <c:pt idx="298">
                  <c:v>1.1687845502189675</c:v>
                </c:pt>
                <c:pt idx="299">
                  <c:v>1.1730921099863609</c:v>
                </c:pt>
                <c:pt idx="300">
                  <c:v>1.1766817431258525</c:v>
                </c:pt>
                <c:pt idx="301">
                  <c:v>1.1802713762653461</c:v>
                </c:pt>
                <c:pt idx="302">
                  <c:v>1.1845789360327394</c:v>
                </c:pt>
                <c:pt idx="303">
                  <c:v>1.1881685691722326</c:v>
                </c:pt>
                <c:pt idx="304">
                  <c:v>1.1924761289396235</c:v>
                </c:pt>
                <c:pt idx="305">
                  <c:v>1.1960657620791155</c:v>
                </c:pt>
                <c:pt idx="306">
                  <c:v>1.2003733218465087</c:v>
                </c:pt>
                <c:pt idx="307">
                  <c:v>1.2039629549860005</c:v>
                </c:pt>
                <c:pt idx="308">
                  <c:v>1.2082705147533923</c:v>
                </c:pt>
                <c:pt idx="309">
                  <c:v>1.2118601478928837</c:v>
                </c:pt>
                <c:pt idx="310">
                  <c:v>1.216167707660277</c:v>
                </c:pt>
                <c:pt idx="311">
                  <c:v>1.2197573407997704</c:v>
                </c:pt>
                <c:pt idx="312">
                  <c:v>1.2240649005671618</c:v>
                </c:pt>
                <c:pt idx="313">
                  <c:v>1.2276545337066551</c:v>
                </c:pt>
                <c:pt idx="314">
                  <c:v>1.2312441668461485</c:v>
                </c:pt>
                <c:pt idx="315">
                  <c:v>1.2355517266135401</c:v>
                </c:pt>
                <c:pt idx="316">
                  <c:v>1.2391413597530332</c:v>
                </c:pt>
                <c:pt idx="317">
                  <c:v>1.243448919520425</c:v>
                </c:pt>
                <c:pt idx="318">
                  <c:v>1.2477564792878169</c:v>
                </c:pt>
                <c:pt idx="319">
                  <c:v>1.2513461124273098</c:v>
                </c:pt>
                <c:pt idx="320">
                  <c:v>1.2549357455668031</c:v>
                </c:pt>
                <c:pt idx="321">
                  <c:v>1.2592433053341932</c:v>
                </c:pt>
                <c:pt idx="322">
                  <c:v>1.262832938473688</c:v>
                </c:pt>
                <c:pt idx="323">
                  <c:v>1.2671404982410797</c:v>
                </c:pt>
                <c:pt idx="324">
                  <c:v>1.2707301313805741</c:v>
                </c:pt>
                <c:pt idx="325">
                  <c:v>1.2743197645200661</c:v>
                </c:pt>
                <c:pt idx="326">
                  <c:v>1.2786273242874577</c:v>
                </c:pt>
                <c:pt idx="327">
                  <c:v>1.2829348840548496</c:v>
                </c:pt>
                <c:pt idx="328">
                  <c:v>1.2865245171943411</c:v>
                </c:pt>
                <c:pt idx="329">
                  <c:v>1.2908320769617363</c:v>
                </c:pt>
                <c:pt idx="330">
                  <c:v>1.2944217101012276</c:v>
                </c:pt>
                <c:pt idx="331">
                  <c:v>1.2987292698686193</c:v>
                </c:pt>
                <c:pt idx="332">
                  <c:v>1.3023189030081137</c:v>
                </c:pt>
                <c:pt idx="333">
                  <c:v>1.3059085361476057</c:v>
                </c:pt>
                <c:pt idx="334">
                  <c:v>1.3102160959149962</c:v>
                </c:pt>
                <c:pt idx="335">
                  <c:v>1.3138057290544898</c:v>
                </c:pt>
                <c:pt idx="336">
                  <c:v>1.3181132888218825</c:v>
                </c:pt>
                <c:pt idx="337">
                  <c:v>1.321702921961377</c:v>
                </c:pt>
                <c:pt idx="338">
                  <c:v>1.326010481728769</c:v>
                </c:pt>
                <c:pt idx="339">
                  <c:v>1.3296001148682617</c:v>
                </c:pt>
                <c:pt idx="340">
                  <c:v>1.3339076746356522</c:v>
                </c:pt>
                <c:pt idx="341">
                  <c:v>1.3374973077751442</c:v>
                </c:pt>
                <c:pt idx="342">
                  <c:v>1.341804867542536</c:v>
                </c:pt>
                <c:pt idx="343">
                  <c:v>1.3453945006820298</c:v>
                </c:pt>
                <c:pt idx="344">
                  <c:v>1.3497020604494219</c:v>
                </c:pt>
                <c:pt idx="345">
                  <c:v>1.3532916935889137</c:v>
                </c:pt>
                <c:pt idx="346">
                  <c:v>1.3575992533563059</c:v>
                </c:pt>
                <c:pt idx="347">
                  <c:v>1.3611888864958011</c:v>
                </c:pt>
                <c:pt idx="348">
                  <c:v>1.3654964462631918</c:v>
                </c:pt>
                <c:pt idx="349">
                  <c:v>1.3690860794026851</c:v>
                </c:pt>
                <c:pt idx="350">
                  <c:v>1.3726757125421778</c:v>
                </c:pt>
                <c:pt idx="351">
                  <c:v>1.3769832723095699</c:v>
                </c:pt>
                <c:pt idx="352">
                  <c:v>1.3812908320769617</c:v>
                </c:pt>
                <c:pt idx="353">
                  <c:v>1.3848804652164559</c:v>
                </c:pt>
                <c:pt idx="354">
                  <c:v>1.3884700983559479</c:v>
                </c:pt>
                <c:pt idx="355">
                  <c:v>1.39277765812334</c:v>
                </c:pt>
                <c:pt idx="356">
                  <c:v>1.3963672912628329</c:v>
                </c:pt>
                <c:pt idx="357">
                  <c:v>1.4006748510302238</c:v>
                </c:pt>
                <c:pt idx="358">
                  <c:v>1.4042644841697178</c:v>
                </c:pt>
                <c:pt idx="359">
                  <c:v>1.4085720439371097</c:v>
                </c:pt>
                <c:pt idx="360">
                  <c:v>1.4121616770766015</c:v>
                </c:pt>
                <c:pt idx="361">
                  <c:v>1.4157513102160948</c:v>
                </c:pt>
                <c:pt idx="362">
                  <c:v>1.4200588699834888</c:v>
                </c:pt>
                <c:pt idx="363">
                  <c:v>1.4236485031229797</c:v>
                </c:pt>
                <c:pt idx="364">
                  <c:v>1.4279560628903718</c:v>
                </c:pt>
                <c:pt idx="365">
                  <c:v>1.4322636226577639</c:v>
                </c:pt>
                <c:pt idx="366">
                  <c:v>1.4358532557972561</c:v>
                </c:pt>
                <c:pt idx="367">
                  <c:v>1.4394428889367505</c:v>
                </c:pt>
                <c:pt idx="368">
                  <c:v>1.4437504487041415</c:v>
                </c:pt>
                <c:pt idx="369">
                  <c:v>1.4473400818436355</c:v>
                </c:pt>
                <c:pt idx="370">
                  <c:v>1.4516476416110271</c:v>
                </c:pt>
                <c:pt idx="371">
                  <c:v>1.4552372747505207</c:v>
                </c:pt>
                <c:pt idx="372">
                  <c:v>1.4588269078900136</c:v>
                </c:pt>
                <c:pt idx="373">
                  <c:v>1.4631344676574036</c:v>
                </c:pt>
                <c:pt idx="374">
                  <c:v>1.4674420274247972</c:v>
                </c:pt>
                <c:pt idx="375">
                  <c:v>1.471031660564289</c:v>
                </c:pt>
                <c:pt idx="376">
                  <c:v>1.4746212937037821</c:v>
                </c:pt>
                <c:pt idx="377">
                  <c:v>1.4789288534711742</c:v>
                </c:pt>
                <c:pt idx="378">
                  <c:v>1.4825184866106684</c:v>
                </c:pt>
              </c:numCache>
            </c:numRef>
          </c:xVal>
          <c:yVal>
            <c:numRef>
              <c:f>Sheet2!$W:$W</c:f>
              <c:numCache>
                <c:formatCode>General</c:formatCode>
                <c:ptCount val="1048576"/>
                <c:pt idx="1">
                  <c:v>349.88145700122129</c:v>
                </c:pt>
                <c:pt idx="2">
                  <c:v>1090.2363675551405</c:v>
                </c:pt>
                <c:pt idx="3">
                  <c:v>1722.8249155830158</c:v>
                </c:pt>
                <c:pt idx="4">
                  <c:v>2355.4134636108911</c:v>
                </c:pt>
                <c:pt idx="5">
                  <c:v>2907.1772397442346</c:v>
                </c:pt>
                <c:pt idx="6">
                  <c:v>3378.4754651914645</c:v>
                </c:pt>
                <c:pt idx="7">
                  <c:v>3862.7056541418197</c:v>
                </c:pt>
                <c:pt idx="8">
                  <c:v>4374.2366549321068</c:v>
                </c:pt>
                <c:pt idx="9">
                  <c:v>4872.4764710108484</c:v>
                </c:pt>
                <c:pt idx="10">
                  <c:v>5356.7066599612044</c:v>
                </c:pt>
                <c:pt idx="11">
                  <c:v>5801.0632947769254</c:v>
                </c:pt>
                <c:pt idx="12">
                  <c:v>6231.7695236726831</c:v>
                </c:pt>
                <c:pt idx="13">
                  <c:v>6662.4757525684263</c:v>
                </c:pt>
                <c:pt idx="14">
                  <c:v>7052.589984912709</c:v>
                </c:pt>
                <c:pt idx="15">
                  <c:v>7429.7722537538666</c:v>
                </c:pt>
                <c:pt idx="16">
                  <c:v>7766.003304835117</c:v>
                </c:pt>
                <c:pt idx="17">
                  <c:v>8075.6519864932898</c:v>
                </c:pt>
                <c:pt idx="18">
                  <c:v>8331.4174868884256</c:v>
                </c:pt>
                <c:pt idx="19">
                  <c:v>8587.1829872835606</c:v>
                </c:pt>
                <c:pt idx="20">
                  <c:v>8842.9484876787119</c:v>
                </c:pt>
                <c:pt idx="21">
                  <c:v>9044.8308068108327</c:v>
                </c:pt>
                <c:pt idx="22">
                  <c:v>9233.0627200229883</c:v>
                </c:pt>
                <c:pt idx="23">
                  <c:v>9394.7122638120672</c:v>
                </c:pt>
                <c:pt idx="24">
                  <c:v>9529.4202169696091</c:v>
                </c:pt>
                <c:pt idx="25">
                  <c:v>9650.4777642071858</c:v>
                </c:pt>
                <c:pt idx="26">
                  <c:v>9717.6521301817611</c:v>
                </c:pt>
                <c:pt idx="27">
                  <c:v>9784.8264961563327</c:v>
                </c:pt>
                <c:pt idx="28">
                  <c:v>9798.4769020762888</c:v>
                </c:pt>
                <c:pt idx="29">
                  <c:v>9798.4769020762888</c:v>
                </c:pt>
                <c:pt idx="30">
                  <c:v>9771.5353114447753</c:v>
                </c:pt>
                <c:pt idx="31">
                  <c:v>9704.3609454702055</c:v>
                </c:pt>
                <c:pt idx="32">
                  <c:v>9623.5361735756851</c:v>
                </c:pt>
                <c:pt idx="33">
                  <c:v>9421.6538544435534</c:v>
                </c:pt>
                <c:pt idx="34">
                  <c:v>8169.7679430993603</c:v>
                </c:pt>
                <c:pt idx="35">
                  <c:v>7429.7722537538666</c:v>
                </c:pt>
                <c:pt idx="36">
                  <c:v>7389.1802572023835</c:v>
                </c:pt>
                <c:pt idx="37">
                  <c:v>7375.8890724908424</c:v>
                </c:pt>
                <c:pt idx="38">
                  <c:v>7362.2386665708782</c:v>
                </c:pt>
                <c:pt idx="39">
                  <c:v>7348.9474818593289</c:v>
                </c:pt>
                <c:pt idx="40">
                  <c:v>7348.9474818593289</c:v>
                </c:pt>
                <c:pt idx="41">
                  <c:v>7348.9474818593289</c:v>
                </c:pt>
                <c:pt idx="42">
                  <c:v>7362.2386665708782</c:v>
                </c:pt>
                <c:pt idx="43">
                  <c:v>7362.2386665708782</c:v>
                </c:pt>
                <c:pt idx="44">
                  <c:v>7362.2386665708782</c:v>
                </c:pt>
                <c:pt idx="45">
                  <c:v>7375.8890724908424</c:v>
                </c:pt>
                <c:pt idx="46">
                  <c:v>7375.8890724908424</c:v>
                </c:pt>
                <c:pt idx="47">
                  <c:v>7375.8890724908424</c:v>
                </c:pt>
                <c:pt idx="48">
                  <c:v>7375.8890724908424</c:v>
                </c:pt>
                <c:pt idx="49">
                  <c:v>7375.8890724908424</c:v>
                </c:pt>
                <c:pt idx="50">
                  <c:v>7375.8890724908424</c:v>
                </c:pt>
                <c:pt idx="51">
                  <c:v>7375.8890724908424</c:v>
                </c:pt>
                <c:pt idx="52">
                  <c:v>7375.8890724908424</c:v>
                </c:pt>
                <c:pt idx="53">
                  <c:v>7375.8890724908424</c:v>
                </c:pt>
                <c:pt idx="54">
                  <c:v>7375.8890724908424</c:v>
                </c:pt>
                <c:pt idx="55">
                  <c:v>7375.8890724908424</c:v>
                </c:pt>
                <c:pt idx="56">
                  <c:v>7375.8890724908424</c:v>
                </c:pt>
                <c:pt idx="57">
                  <c:v>7389.1802572023835</c:v>
                </c:pt>
                <c:pt idx="58">
                  <c:v>7389.1802572023835</c:v>
                </c:pt>
                <c:pt idx="59">
                  <c:v>7389.1802572023835</c:v>
                </c:pt>
                <c:pt idx="60">
                  <c:v>7402.8306631223504</c:v>
                </c:pt>
                <c:pt idx="61">
                  <c:v>7402.8306631223504</c:v>
                </c:pt>
                <c:pt idx="62">
                  <c:v>7402.8306631223504</c:v>
                </c:pt>
                <c:pt idx="63">
                  <c:v>7402.8306631223504</c:v>
                </c:pt>
                <c:pt idx="64">
                  <c:v>7402.8306631223504</c:v>
                </c:pt>
                <c:pt idx="65">
                  <c:v>7402.8306631223504</c:v>
                </c:pt>
                <c:pt idx="66">
                  <c:v>7416.1218478338951</c:v>
                </c:pt>
                <c:pt idx="67">
                  <c:v>7416.1218478338951</c:v>
                </c:pt>
                <c:pt idx="68">
                  <c:v>7416.1218478338951</c:v>
                </c:pt>
                <c:pt idx="69">
                  <c:v>7429.7722537538666</c:v>
                </c:pt>
                <c:pt idx="70">
                  <c:v>7429.7722537538666</c:v>
                </c:pt>
                <c:pt idx="71">
                  <c:v>7429.7722537538666</c:v>
                </c:pt>
                <c:pt idx="72">
                  <c:v>7429.7722537538666</c:v>
                </c:pt>
                <c:pt idx="73">
                  <c:v>7429.7722537538666</c:v>
                </c:pt>
                <c:pt idx="74">
                  <c:v>7429.7722537538666</c:v>
                </c:pt>
                <c:pt idx="75">
                  <c:v>7443.0634384654122</c:v>
                </c:pt>
                <c:pt idx="76">
                  <c:v>7443.0634384654122</c:v>
                </c:pt>
                <c:pt idx="77">
                  <c:v>7443.0634384654122</c:v>
                </c:pt>
                <c:pt idx="78">
                  <c:v>7443.0634384654122</c:v>
                </c:pt>
                <c:pt idx="79">
                  <c:v>7443.0634384654122</c:v>
                </c:pt>
                <c:pt idx="80">
                  <c:v>7443.0634384654122</c:v>
                </c:pt>
                <c:pt idx="81">
                  <c:v>7443.0634384654122</c:v>
                </c:pt>
                <c:pt idx="82">
                  <c:v>7456.3546231769578</c:v>
                </c:pt>
                <c:pt idx="83">
                  <c:v>7456.3546231769578</c:v>
                </c:pt>
                <c:pt idx="84">
                  <c:v>7456.3546231769578</c:v>
                </c:pt>
                <c:pt idx="85">
                  <c:v>7456.3546231769578</c:v>
                </c:pt>
                <c:pt idx="86">
                  <c:v>7456.3546231769578</c:v>
                </c:pt>
                <c:pt idx="87">
                  <c:v>7456.3546231769578</c:v>
                </c:pt>
                <c:pt idx="88">
                  <c:v>7456.3546231769578</c:v>
                </c:pt>
                <c:pt idx="89">
                  <c:v>7470.005029096922</c:v>
                </c:pt>
                <c:pt idx="90">
                  <c:v>7470.005029096922</c:v>
                </c:pt>
                <c:pt idx="91">
                  <c:v>7470.005029096922</c:v>
                </c:pt>
                <c:pt idx="92">
                  <c:v>7470.005029096922</c:v>
                </c:pt>
                <c:pt idx="93">
                  <c:v>7470.005029096922</c:v>
                </c:pt>
                <c:pt idx="94">
                  <c:v>7470.005029096922</c:v>
                </c:pt>
                <c:pt idx="95">
                  <c:v>7470.005029096922</c:v>
                </c:pt>
                <c:pt idx="96">
                  <c:v>7470.005029096922</c:v>
                </c:pt>
                <c:pt idx="97">
                  <c:v>7483.2962138084622</c:v>
                </c:pt>
                <c:pt idx="98">
                  <c:v>7483.2962138084622</c:v>
                </c:pt>
                <c:pt idx="99">
                  <c:v>7483.2962138084622</c:v>
                </c:pt>
                <c:pt idx="100">
                  <c:v>7483.2962138084622</c:v>
                </c:pt>
                <c:pt idx="101">
                  <c:v>7483.2962138084622</c:v>
                </c:pt>
                <c:pt idx="102">
                  <c:v>7483.2962138084622</c:v>
                </c:pt>
                <c:pt idx="103">
                  <c:v>7483.2962138084622</c:v>
                </c:pt>
                <c:pt idx="104">
                  <c:v>7483.2962138084622</c:v>
                </c:pt>
                <c:pt idx="105">
                  <c:v>7483.2962138084622</c:v>
                </c:pt>
                <c:pt idx="106">
                  <c:v>7483.2962138084622</c:v>
                </c:pt>
                <c:pt idx="107">
                  <c:v>7483.2962138084622</c:v>
                </c:pt>
                <c:pt idx="108">
                  <c:v>7483.2962138084622</c:v>
                </c:pt>
                <c:pt idx="109">
                  <c:v>7496.9466197284282</c:v>
                </c:pt>
                <c:pt idx="110">
                  <c:v>7496.9466197284282</c:v>
                </c:pt>
                <c:pt idx="111">
                  <c:v>7496.9466197284282</c:v>
                </c:pt>
                <c:pt idx="112">
                  <c:v>7483.2962138084622</c:v>
                </c:pt>
                <c:pt idx="113">
                  <c:v>7496.9466197284282</c:v>
                </c:pt>
                <c:pt idx="114">
                  <c:v>7496.9466197284282</c:v>
                </c:pt>
                <c:pt idx="115">
                  <c:v>7496.9466197284282</c:v>
                </c:pt>
                <c:pt idx="116">
                  <c:v>7496.9466197284282</c:v>
                </c:pt>
                <c:pt idx="117">
                  <c:v>7496.9466197284282</c:v>
                </c:pt>
                <c:pt idx="118">
                  <c:v>7496.9466197284282</c:v>
                </c:pt>
                <c:pt idx="119">
                  <c:v>7496.9466197284282</c:v>
                </c:pt>
                <c:pt idx="120">
                  <c:v>7496.9466197284282</c:v>
                </c:pt>
                <c:pt idx="121">
                  <c:v>7496.9466197284282</c:v>
                </c:pt>
                <c:pt idx="122">
                  <c:v>7496.9466197284282</c:v>
                </c:pt>
                <c:pt idx="123">
                  <c:v>7496.9466197284282</c:v>
                </c:pt>
                <c:pt idx="124">
                  <c:v>7496.9466197284282</c:v>
                </c:pt>
                <c:pt idx="125">
                  <c:v>7496.9466197284282</c:v>
                </c:pt>
                <c:pt idx="126">
                  <c:v>7496.9466197284282</c:v>
                </c:pt>
                <c:pt idx="127">
                  <c:v>7496.9466197284282</c:v>
                </c:pt>
                <c:pt idx="128">
                  <c:v>7496.9466197284282</c:v>
                </c:pt>
                <c:pt idx="129">
                  <c:v>7496.9466197284282</c:v>
                </c:pt>
                <c:pt idx="130">
                  <c:v>7496.9466197284282</c:v>
                </c:pt>
                <c:pt idx="131">
                  <c:v>7496.9466197284282</c:v>
                </c:pt>
                <c:pt idx="132">
                  <c:v>7510.2378044399738</c:v>
                </c:pt>
                <c:pt idx="133">
                  <c:v>7496.9466197284282</c:v>
                </c:pt>
                <c:pt idx="134">
                  <c:v>7510.2378044399738</c:v>
                </c:pt>
                <c:pt idx="135">
                  <c:v>7510.2378044399738</c:v>
                </c:pt>
                <c:pt idx="136">
                  <c:v>7510.2378044399738</c:v>
                </c:pt>
                <c:pt idx="137">
                  <c:v>7510.2378044399738</c:v>
                </c:pt>
                <c:pt idx="138">
                  <c:v>7510.2378044399738</c:v>
                </c:pt>
                <c:pt idx="139">
                  <c:v>7523.8882103599435</c:v>
                </c:pt>
                <c:pt idx="140">
                  <c:v>7523.8882103599435</c:v>
                </c:pt>
                <c:pt idx="141">
                  <c:v>7523.8882103599435</c:v>
                </c:pt>
                <c:pt idx="142">
                  <c:v>7523.8882103599435</c:v>
                </c:pt>
                <c:pt idx="143">
                  <c:v>7523.8882103599435</c:v>
                </c:pt>
                <c:pt idx="144">
                  <c:v>7523.8882103599435</c:v>
                </c:pt>
                <c:pt idx="145">
                  <c:v>7523.8882103599435</c:v>
                </c:pt>
                <c:pt idx="146">
                  <c:v>7523.8882103599435</c:v>
                </c:pt>
                <c:pt idx="147">
                  <c:v>7523.8882103599435</c:v>
                </c:pt>
                <c:pt idx="148">
                  <c:v>7523.8882103599435</c:v>
                </c:pt>
                <c:pt idx="149">
                  <c:v>7537.1793950714846</c:v>
                </c:pt>
                <c:pt idx="150">
                  <c:v>7537.1793950714846</c:v>
                </c:pt>
                <c:pt idx="151">
                  <c:v>7537.1793950714846</c:v>
                </c:pt>
                <c:pt idx="152">
                  <c:v>7537.1793950714846</c:v>
                </c:pt>
                <c:pt idx="153">
                  <c:v>7537.1793950714846</c:v>
                </c:pt>
                <c:pt idx="154">
                  <c:v>7537.1793950714846</c:v>
                </c:pt>
                <c:pt idx="155">
                  <c:v>7537.1793950714846</c:v>
                </c:pt>
                <c:pt idx="156">
                  <c:v>7537.1793950714846</c:v>
                </c:pt>
                <c:pt idx="157">
                  <c:v>7537.1793950714846</c:v>
                </c:pt>
                <c:pt idx="158">
                  <c:v>7537.1793950714846</c:v>
                </c:pt>
                <c:pt idx="159">
                  <c:v>7550.8298009914524</c:v>
                </c:pt>
                <c:pt idx="160">
                  <c:v>7537.1793950714846</c:v>
                </c:pt>
                <c:pt idx="161">
                  <c:v>7550.8298009914524</c:v>
                </c:pt>
                <c:pt idx="162">
                  <c:v>7550.8298009914524</c:v>
                </c:pt>
                <c:pt idx="163">
                  <c:v>7537.1793950714846</c:v>
                </c:pt>
                <c:pt idx="164">
                  <c:v>7550.8298009914524</c:v>
                </c:pt>
                <c:pt idx="165">
                  <c:v>7537.1793950714846</c:v>
                </c:pt>
                <c:pt idx="166">
                  <c:v>7550.8298009914524</c:v>
                </c:pt>
                <c:pt idx="167">
                  <c:v>7550.8298009914524</c:v>
                </c:pt>
                <c:pt idx="168">
                  <c:v>7550.8298009914524</c:v>
                </c:pt>
                <c:pt idx="169">
                  <c:v>7550.8298009914524</c:v>
                </c:pt>
                <c:pt idx="170">
                  <c:v>7550.8298009914524</c:v>
                </c:pt>
                <c:pt idx="171">
                  <c:v>7550.8298009914524</c:v>
                </c:pt>
                <c:pt idx="172">
                  <c:v>7564.1209857029953</c:v>
                </c:pt>
                <c:pt idx="173">
                  <c:v>7564.1209857029953</c:v>
                </c:pt>
                <c:pt idx="174">
                  <c:v>7564.1209857029953</c:v>
                </c:pt>
                <c:pt idx="175">
                  <c:v>7564.1209857029953</c:v>
                </c:pt>
                <c:pt idx="176">
                  <c:v>7550.8298009914524</c:v>
                </c:pt>
                <c:pt idx="177">
                  <c:v>7564.1209857029953</c:v>
                </c:pt>
                <c:pt idx="178">
                  <c:v>7564.1209857029953</c:v>
                </c:pt>
                <c:pt idx="179">
                  <c:v>7564.1209857029953</c:v>
                </c:pt>
                <c:pt idx="180">
                  <c:v>7564.1209857029953</c:v>
                </c:pt>
                <c:pt idx="181">
                  <c:v>7564.1209857029953</c:v>
                </c:pt>
                <c:pt idx="182">
                  <c:v>7564.1209857029953</c:v>
                </c:pt>
                <c:pt idx="183">
                  <c:v>7564.1209857029953</c:v>
                </c:pt>
                <c:pt idx="184">
                  <c:v>7564.1209857029953</c:v>
                </c:pt>
                <c:pt idx="185">
                  <c:v>7564.1209857029953</c:v>
                </c:pt>
                <c:pt idx="186">
                  <c:v>7564.1209857029953</c:v>
                </c:pt>
                <c:pt idx="187">
                  <c:v>7564.1209857029953</c:v>
                </c:pt>
                <c:pt idx="188">
                  <c:v>7564.1209857029953</c:v>
                </c:pt>
                <c:pt idx="189">
                  <c:v>7577.7713916229604</c:v>
                </c:pt>
                <c:pt idx="190">
                  <c:v>7564.1209857029953</c:v>
                </c:pt>
                <c:pt idx="191">
                  <c:v>7564.1209857029953</c:v>
                </c:pt>
                <c:pt idx="192">
                  <c:v>7564.1209857029953</c:v>
                </c:pt>
                <c:pt idx="193">
                  <c:v>7564.1209857029953</c:v>
                </c:pt>
                <c:pt idx="194">
                  <c:v>7564.1209857029953</c:v>
                </c:pt>
                <c:pt idx="195">
                  <c:v>7564.1209857029953</c:v>
                </c:pt>
                <c:pt idx="196">
                  <c:v>7564.1209857029953</c:v>
                </c:pt>
                <c:pt idx="197">
                  <c:v>7564.1209857029953</c:v>
                </c:pt>
                <c:pt idx="198">
                  <c:v>7564.1209857029953</c:v>
                </c:pt>
                <c:pt idx="199">
                  <c:v>7564.1209857029953</c:v>
                </c:pt>
                <c:pt idx="200">
                  <c:v>7564.1209857029953</c:v>
                </c:pt>
                <c:pt idx="201">
                  <c:v>7564.1209857029953</c:v>
                </c:pt>
                <c:pt idx="202">
                  <c:v>7550.8298009914524</c:v>
                </c:pt>
                <c:pt idx="203">
                  <c:v>7550.8298009914524</c:v>
                </c:pt>
                <c:pt idx="204">
                  <c:v>7550.8298009914524</c:v>
                </c:pt>
                <c:pt idx="205">
                  <c:v>7550.8298009914524</c:v>
                </c:pt>
                <c:pt idx="206">
                  <c:v>7550.8298009914524</c:v>
                </c:pt>
                <c:pt idx="207">
                  <c:v>7550.8298009914524</c:v>
                </c:pt>
                <c:pt idx="208">
                  <c:v>7550.8298009914524</c:v>
                </c:pt>
                <c:pt idx="209">
                  <c:v>7550.8298009914524</c:v>
                </c:pt>
                <c:pt idx="210">
                  <c:v>7564.1209857029953</c:v>
                </c:pt>
                <c:pt idx="211">
                  <c:v>7564.1209857029953</c:v>
                </c:pt>
                <c:pt idx="212">
                  <c:v>7564.1209857029953</c:v>
                </c:pt>
                <c:pt idx="213">
                  <c:v>7564.1209857029953</c:v>
                </c:pt>
                <c:pt idx="214">
                  <c:v>7564.1209857029953</c:v>
                </c:pt>
                <c:pt idx="215">
                  <c:v>7564.1209857029953</c:v>
                </c:pt>
                <c:pt idx="216">
                  <c:v>7577.7713916229604</c:v>
                </c:pt>
                <c:pt idx="217">
                  <c:v>7577.7713916229604</c:v>
                </c:pt>
                <c:pt idx="218">
                  <c:v>7577.7713916229604</c:v>
                </c:pt>
                <c:pt idx="219">
                  <c:v>7577.7713916229604</c:v>
                </c:pt>
                <c:pt idx="220">
                  <c:v>7591.0625763345106</c:v>
                </c:pt>
                <c:pt idx="221">
                  <c:v>7591.0625763345106</c:v>
                </c:pt>
                <c:pt idx="222">
                  <c:v>7604.7129822544712</c:v>
                </c:pt>
                <c:pt idx="223">
                  <c:v>7604.7129822544712</c:v>
                </c:pt>
                <c:pt idx="224">
                  <c:v>7618.0041669660204</c:v>
                </c:pt>
                <c:pt idx="225">
                  <c:v>7618.0041669660204</c:v>
                </c:pt>
                <c:pt idx="226">
                  <c:v>7618.0041669660204</c:v>
                </c:pt>
                <c:pt idx="227">
                  <c:v>7631.6545728859865</c:v>
                </c:pt>
                <c:pt idx="228">
                  <c:v>7631.6545728859865</c:v>
                </c:pt>
                <c:pt idx="229">
                  <c:v>7631.6545728859865</c:v>
                </c:pt>
                <c:pt idx="230">
                  <c:v>7644.9457575975275</c:v>
                </c:pt>
                <c:pt idx="231">
                  <c:v>7644.9457575975275</c:v>
                </c:pt>
                <c:pt idx="232">
                  <c:v>7658.2369423090695</c:v>
                </c:pt>
                <c:pt idx="233">
                  <c:v>7658.2369423090695</c:v>
                </c:pt>
                <c:pt idx="234">
                  <c:v>7671.8873482290346</c:v>
                </c:pt>
                <c:pt idx="235">
                  <c:v>7671.8873482290346</c:v>
                </c:pt>
                <c:pt idx="236">
                  <c:v>7685.1785329405793</c:v>
                </c:pt>
                <c:pt idx="237">
                  <c:v>7698.8289388605544</c:v>
                </c:pt>
                <c:pt idx="238">
                  <c:v>7712.1201235721046</c:v>
                </c:pt>
                <c:pt idx="239">
                  <c:v>7725.7705294920634</c:v>
                </c:pt>
                <c:pt idx="240">
                  <c:v>7739.0617142036108</c:v>
                </c:pt>
                <c:pt idx="241">
                  <c:v>7752.7121201235759</c:v>
                </c:pt>
                <c:pt idx="242">
                  <c:v>7766.003304835117</c:v>
                </c:pt>
                <c:pt idx="243">
                  <c:v>7779.6537107550821</c:v>
                </c:pt>
                <c:pt idx="244">
                  <c:v>7806.5953013865928</c:v>
                </c:pt>
                <c:pt idx="245">
                  <c:v>7819.8864860981384</c:v>
                </c:pt>
                <c:pt idx="246">
                  <c:v>7846.8280767296537</c:v>
                </c:pt>
                <c:pt idx="247">
                  <c:v>7860.4784826496088</c:v>
                </c:pt>
                <c:pt idx="248">
                  <c:v>7873.7696673611654</c:v>
                </c:pt>
                <c:pt idx="249">
                  <c:v>7900.7112579926716</c:v>
                </c:pt>
                <c:pt idx="250">
                  <c:v>7914.0024427042172</c:v>
                </c:pt>
                <c:pt idx="251">
                  <c:v>7940.9440333357279</c:v>
                </c:pt>
                <c:pt idx="252">
                  <c:v>7954.5944392556985</c:v>
                </c:pt>
                <c:pt idx="253">
                  <c:v>7981.5360298872092</c:v>
                </c:pt>
                <c:pt idx="254">
                  <c:v>7994.8272145987539</c:v>
                </c:pt>
                <c:pt idx="255">
                  <c:v>8021.7688052302565</c:v>
                </c:pt>
                <c:pt idx="256">
                  <c:v>8048.7103958617754</c:v>
                </c:pt>
                <c:pt idx="257">
                  <c:v>8075.6519864932898</c:v>
                </c:pt>
                <c:pt idx="258">
                  <c:v>8088.9431712048281</c:v>
                </c:pt>
                <c:pt idx="259">
                  <c:v>8115.8847618363388</c:v>
                </c:pt>
                <c:pt idx="260">
                  <c:v>8142.826352467855</c:v>
                </c:pt>
                <c:pt idx="261">
                  <c:v>8169.7679430993603</c:v>
                </c:pt>
                <c:pt idx="262">
                  <c:v>8196.709533730871</c:v>
                </c:pt>
                <c:pt idx="263">
                  <c:v>8210.3599396508125</c:v>
                </c:pt>
                <c:pt idx="264">
                  <c:v>8237.3015302823387</c:v>
                </c:pt>
                <c:pt idx="265">
                  <c:v>8250.5927149938871</c:v>
                </c:pt>
                <c:pt idx="266">
                  <c:v>8277.5343056254042</c:v>
                </c:pt>
                <c:pt idx="267">
                  <c:v>8291.1847115453729</c:v>
                </c:pt>
                <c:pt idx="268">
                  <c:v>8304.4758962569049</c:v>
                </c:pt>
                <c:pt idx="269">
                  <c:v>8317.7670809684496</c:v>
                </c:pt>
                <c:pt idx="270">
                  <c:v>8331.4174868884256</c:v>
                </c:pt>
                <c:pt idx="271">
                  <c:v>8344.7086715999703</c:v>
                </c:pt>
                <c:pt idx="272">
                  <c:v>8358.3590775199373</c:v>
                </c:pt>
                <c:pt idx="273">
                  <c:v>8371.6502622314911</c:v>
                </c:pt>
                <c:pt idx="274">
                  <c:v>8385.3006681514489</c:v>
                </c:pt>
                <c:pt idx="275">
                  <c:v>8385.3006681514489</c:v>
                </c:pt>
                <c:pt idx="276">
                  <c:v>8398.5918528630009</c:v>
                </c:pt>
                <c:pt idx="277">
                  <c:v>8412.2422587829751</c:v>
                </c:pt>
                <c:pt idx="278">
                  <c:v>8412.2422587829751</c:v>
                </c:pt>
                <c:pt idx="279">
                  <c:v>8439.1838494144686</c:v>
                </c:pt>
                <c:pt idx="280">
                  <c:v>8452.475034126006</c:v>
                </c:pt>
                <c:pt idx="281">
                  <c:v>8466.1254400459893</c:v>
                </c:pt>
                <c:pt idx="282">
                  <c:v>8493.0670306774718</c:v>
                </c:pt>
                <c:pt idx="283">
                  <c:v>8506.3582153890238</c:v>
                </c:pt>
                <c:pt idx="284">
                  <c:v>8519.6494001005922</c:v>
                </c:pt>
                <c:pt idx="285">
                  <c:v>8533.2998060205482</c:v>
                </c:pt>
                <c:pt idx="286">
                  <c:v>8560.241396652058</c:v>
                </c:pt>
                <c:pt idx="287">
                  <c:v>8573.5325813636027</c:v>
                </c:pt>
                <c:pt idx="288">
                  <c:v>8587.1829872835606</c:v>
                </c:pt>
                <c:pt idx="289">
                  <c:v>8614.1245779150922</c:v>
                </c:pt>
                <c:pt idx="290">
                  <c:v>8627.4157626266242</c:v>
                </c:pt>
                <c:pt idx="291">
                  <c:v>8641.0661685465911</c:v>
                </c:pt>
                <c:pt idx="292">
                  <c:v>8668.0077591781028</c:v>
                </c:pt>
                <c:pt idx="293">
                  <c:v>8694.9493498096126</c:v>
                </c:pt>
                <c:pt idx="294">
                  <c:v>8708.2405345211573</c:v>
                </c:pt>
                <c:pt idx="295">
                  <c:v>8735.1821251526708</c:v>
                </c:pt>
                <c:pt idx="296">
                  <c:v>8748.4733098642046</c:v>
                </c:pt>
                <c:pt idx="297">
                  <c:v>8762.123715784177</c:v>
                </c:pt>
                <c:pt idx="298">
                  <c:v>8775.4149004957253</c:v>
                </c:pt>
                <c:pt idx="299">
                  <c:v>8802.356491127226</c:v>
                </c:pt>
                <c:pt idx="300">
                  <c:v>8816.0068970471875</c:v>
                </c:pt>
                <c:pt idx="301">
                  <c:v>8829.2980817587468</c:v>
                </c:pt>
                <c:pt idx="302">
                  <c:v>8842.9484876787119</c:v>
                </c:pt>
                <c:pt idx="303">
                  <c:v>8869.8900783102308</c:v>
                </c:pt>
                <c:pt idx="304">
                  <c:v>8883.1812630217682</c:v>
                </c:pt>
                <c:pt idx="305">
                  <c:v>8896.8316689417334</c:v>
                </c:pt>
                <c:pt idx="306">
                  <c:v>8910.122853653269</c:v>
                </c:pt>
                <c:pt idx="307">
                  <c:v>8937.0644442847897</c:v>
                </c:pt>
                <c:pt idx="308">
                  <c:v>8937.0644442847897</c:v>
                </c:pt>
                <c:pt idx="309">
                  <c:v>8964.0060349163014</c:v>
                </c:pt>
                <c:pt idx="310">
                  <c:v>8977.2972196278351</c:v>
                </c:pt>
                <c:pt idx="311">
                  <c:v>8990.9476255478021</c:v>
                </c:pt>
                <c:pt idx="312">
                  <c:v>9004.2388102593577</c:v>
                </c:pt>
                <c:pt idx="313">
                  <c:v>9017.8892161793228</c:v>
                </c:pt>
                <c:pt idx="314">
                  <c:v>9031.1804008908748</c:v>
                </c:pt>
                <c:pt idx="315">
                  <c:v>9044.8308068108327</c:v>
                </c:pt>
                <c:pt idx="316">
                  <c:v>9058.1219915223792</c:v>
                </c:pt>
                <c:pt idx="317">
                  <c:v>9071.7723974423443</c:v>
                </c:pt>
                <c:pt idx="318">
                  <c:v>9085.0635821538908</c:v>
                </c:pt>
                <c:pt idx="319">
                  <c:v>9098.7139880738559</c:v>
                </c:pt>
                <c:pt idx="320">
                  <c:v>9125.6555787053658</c:v>
                </c:pt>
                <c:pt idx="321">
                  <c:v>9138.9467634169123</c:v>
                </c:pt>
                <c:pt idx="322">
                  <c:v>9152.2379481284588</c:v>
                </c:pt>
                <c:pt idx="323">
                  <c:v>9165.8883540484094</c:v>
                </c:pt>
                <c:pt idx="324">
                  <c:v>9179.1795387599686</c:v>
                </c:pt>
                <c:pt idx="325">
                  <c:v>9179.1795387599686</c:v>
                </c:pt>
                <c:pt idx="326">
                  <c:v>9192.8299446799247</c:v>
                </c:pt>
                <c:pt idx="327">
                  <c:v>9206.121129391473</c:v>
                </c:pt>
                <c:pt idx="328">
                  <c:v>9219.7715353114509</c:v>
                </c:pt>
                <c:pt idx="329">
                  <c:v>9233.0627200229883</c:v>
                </c:pt>
                <c:pt idx="330">
                  <c:v>9246.7131259429552</c:v>
                </c:pt>
                <c:pt idx="331">
                  <c:v>9260.0043106544908</c:v>
                </c:pt>
                <c:pt idx="332">
                  <c:v>9260.0043106544908</c:v>
                </c:pt>
                <c:pt idx="333">
                  <c:v>9273.6547165744669</c:v>
                </c:pt>
                <c:pt idx="334">
                  <c:v>9286.9459012860007</c:v>
                </c:pt>
                <c:pt idx="335">
                  <c:v>9300.5963072059731</c:v>
                </c:pt>
                <c:pt idx="336">
                  <c:v>9300.5963072059731</c:v>
                </c:pt>
                <c:pt idx="337">
                  <c:v>9313.8874919175214</c:v>
                </c:pt>
                <c:pt idx="338">
                  <c:v>9327.5378978374883</c:v>
                </c:pt>
                <c:pt idx="339">
                  <c:v>9340.829082549033</c:v>
                </c:pt>
                <c:pt idx="340">
                  <c:v>9354.479488469</c:v>
                </c:pt>
                <c:pt idx="341">
                  <c:v>9354.479488469</c:v>
                </c:pt>
                <c:pt idx="342">
                  <c:v>9367.7706731805411</c:v>
                </c:pt>
                <c:pt idx="343">
                  <c:v>9367.7706731805411</c:v>
                </c:pt>
                <c:pt idx="344">
                  <c:v>9381.0618578920948</c:v>
                </c:pt>
                <c:pt idx="345">
                  <c:v>9381.0618578920948</c:v>
                </c:pt>
                <c:pt idx="346">
                  <c:v>9394.7122638120672</c:v>
                </c:pt>
                <c:pt idx="347">
                  <c:v>9408.0034485236101</c:v>
                </c:pt>
                <c:pt idx="348">
                  <c:v>9408.0034485236101</c:v>
                </c:pt>
                <c:pt idx="349">
                  <c:v>9421.6538544435534</c:v>
                </c:pt>
                <c:pt idx="350">
                  <c:v>9434.945039155109</c:v>
                </c:pt>
                <c:pt idx="351">
                  <c:v>9434.945039155109</c:v>
                </c:pt>
                <c:pt idx="352">
                  <c:v>9448.595445075076</c:v>
                </c:pt>
                <c:pt idx="353">
                  <c:v>9448.595445075076</c:v>
                </c:pt>
                <c:pt idx="354">
                  <c:v>9461.8866297866025</c:v>
                </c:pt>
                <c:pt idx="355">
                  <c:v>9475.5370357065858</c:v>
                </c:pt>
                <c:pt idx="356">
                  <c:v>9488.8282204181251</c:v>
                </c:pt>
                <c:pt idx="357">
                  <c:v>9488.8282204181251</c:v>
                </c:pt>
                <c:pt idx="358">
                  <c:v>9502.4786263380884</c:v>
                </c:pt>
                <c:pt idx="359">
                  <c:v>9502.4786263380884</c:v>
                </c:pt>
                <c:pt idx="360">
                  <c:v>9515.7698110496422</c:v>
                </c:pt>
                <c:pt idx="361">
                  <c:v>9542.7114016811538</c:v>
                </c:pt>
                <c:pt idx="362">
                  <c:v>9556.361807601108</c:v>
                </c:pt>
                <c:pt idx="363">
                  <c:v>9556.361807601108</c:v>
                </c:pt>
                <c:pt idx="364">
                  <c:v>9569.6529923126709</c:v>
                </c:pt>
                <c:pt idx="365">
                  <c:v>9582.9441770242101</c:v>
                </c:pt>
                <c:pt idx="366">
                  <c:v>9596.5945829441753</c:v>
                </c:pt>
                <c:pt idx="367">
                  <c:v>9596.5945829441753</c:v>
                </c:pt>
                <c:pt idx="368">
                  <c:v>9609.8857676557218</c:v>
                </c:pt>
                <c:pt idx="369">
                  <c:v>53.883181263021754</c:v>
                </c:pt>
                <c:pt idx="370">
                  <c:v>40.232775343056311</c:v>
                </c:pt>
                <c:pt idx="371">
                  <c:v>53.883181263021754</c:v>
                </c:pt>
                <c:pt idx="372">
                  <c:v>53.883181263021754</c:v>
                </c:pt>
                <c:pt idx="373">
                  <c:v>53.883181263021754</c:v>
                </c:pt>
                <c:pt idx="374">
                  <c:v>40.232775343056311</c:v>
                </c:pt>
                <c:pt idx="375">
                  <c:v>53.883181263021754</c:v>
                </c:pt>
                <c:pt idx="376">
                  <c:v>53.883181263021754</c:v>
                </c:pt>
                <c:pt idx="377">
                  <c:v>53.883181263021754</c:v>
                </c:pt>
                <c:pt idx="378">
                  <c:v>53.883181263021754</c:v>
                </c:pt>
              </c:numCache>
            </c:numRef>
          </c:yVal>
        </c:ser>
        <c:ser>
          <c:idx val="4"/>
          <c:order val="4"/>
          <c:tx>
            <c:v>PVC</c:v>
          </c:tx>
          <c:spPr>
            <a:ln w="28575">
              <a:noFill/>
            </a:ln>
          </c:spPr>
          <c:marker>
            <c:symbol val="circle"/>
            <c:size val="2"/>
          </c:marker>
          <c:xVal>
            <c:numRef>
              <c:f>Sheet2!$AB:$AB</c:f>
              <c:numCache>
                <c:formatCode>General</c:formatCode>
                <c:ptCount val="1048576"/>
                <c:pt idx="1">
                  <c:v>8.5160740898445868E-3</c:v>
                </c:pt>
                <c:pt idx="2">
                  <c:v>1.7741821020509564E-2</c:v>
                </c:pt>
                <c:pt idx="3">
                  <c:v>2.6967567951174536E-2</c:v>
                </c:pt>
                <c:pt idx="4">
                  <c:v>3.6193314881839508E-2</c:v>
                </c:pt>
                <c:pt idx="5">
                  <c:v>4.5419061812504491E-2</c:v>
                </c:pt>
                <c:pt idx="6">
                  <c:v>5.3935135902349017E-2</c:v>
                </c:pt>
                <c:pt idx="7">
                  <c:v>6.3160882833013993E-2</c:v>
                </c:pt>
                <c:pt idx="8">
                  <c:v>7.2386629763678934E-2</c:v>
                </c:pt>
                <c:pt idx="9">
                  <c:v>8.1612376694343944E-2</c:v>
                </c:pt>
                <c:pt idx="10">
                  <c:v>9.0838123625008871E-2</c:v>
                </c:pt>
                <c:pt idx="11">
                  <c:v>0.10006387055567396</c:v>
                </c:pt>
                <c:pt idx="12">
                  <c:v>0.10928961748633879</c:v>
                </c:pt>
                <c:pt idx="13">
                  <c:v>0.11851536441700375</c:v>
                </c:pt>
                <c:pt idx="14">
                  <c:v>0.12774111134766886</c:v>
                </c:pt>
                <c:pt idx="15">
                  <c:v>0.13696685827833371</c:v>
                </c:pt>
                <c:pt idx="16">
                  <c:v>0.14548293236817839</c:v>
                </c:pt>
                <c:pt idx="17">
                  <c:v>0.15470867929884322</c:v>
                </c:pt>
                <c:pt idx="18">
                  <c:v>0.16393442622950818</c:v>
                </c:pt>
                <c:pt idx="19">
                  <c:v>0.17316017316017321</c:v>
                </c:pt>
                <c:pt idx="20">
                  <c:v>0.1823859200908382</c:v>
                </c:pt>
                <c:pt idx="21">
                  <c:v>0.19161166702150295</c:v>
                </c:pt>
              </c:numCache>
            </c:numRef>
          </c:xVal>
          <c:yVal>
            <c:numRef>
              <c:f>Sheet2!$AC:$AC</c:f>
              <c:numCache>
                <c:formatCode>General</c:formatCode>
                <c:ptCount val="1048576"/>
                <c:pt idx="1">
                  <c:v>1664.4108971022058</c:v>
                </c:pt>
                <c:pt idx="2">
                  <c:v>2548.6725663716811</c:v>
                </c:pt>
                <c:pt idx="3">
                  <c:v>4044.0742668748921</c:v>
                </c:pt>
                <c:pt idx="4">
                  <c:v>5552.3165018219752</c:v>
                </c:pt>
                <c:pt idx="5">
                  <c:v>6813.4652090924919</c:v>
                </c:pt>
                <c:pt idx="6">
                  <c:v>8282.8387992365078</c:v>
                </c:pt>
                <c:pt idx="7">
                  <c:v>9596.3907686968578</c:v>
                </c:pt>
                <c:pt idx="8">
                  <c:v>10675.689744924519</c:v>
                </c:pt>
                <c:pt idx="9">
                  <c:v>11143.501648446992</c:v>
                </c:pt>
                <c:pt idx="10">
                  <c:v>6839.4933194516752</c:v>
                </c:pt>
                <c:pt idx="11">
                  <c:v>5812.2505639423907</c:v>
                </c:pt>
                <c:pt idx="12">
                  <c:v>5474.2321707444025</c:v>
                </c:pt>
                <c:pt idx="13">
                  <c:v>5227.1386430678531</c:v>
                </c:pt>
                <c:pt idx="14">
                  <c:v>5006.0732257504815</c:v>
                </c:pt>
                <c:pt idx="15">
                  <c:v>1417.3173694256477</c:v>
                </c:pt>
                <c:pt idx="16">
                  <c:v>-325.17785875412108</c:v>
                </c:pt>
                <c:pt idx="17">
                  <c:v>-325.17785875412108</c:v>
                </c:pt>
                <c:pt idx="18">
                  <c:v>-325.17785875412108</c:v>
                </c:pt>
                <c:pt idx="19">
                  <c:v>-325.17785875412108</c:v>
                </c:pt>
                <c:pt idx="20">
                  <c:v>-311.99028283879926</c:v>
                </c:pt>
                <c:pt idx="21">
                  <c:v>-325.17785875412108</c:v>
                </c:pt>
              </c:numCache>
            </c:numRef>
          </c:yVal>
        </c:ser>
        <c:ser>
          <c:idx val="5"/>
          <c:order val="5"/>
          <c:tx>
            <c:v>HIPS</c:v>
          </c:tx>
          <c:spPr>
            <a:ln w="28575">
              <a:noFill/>
            </a:ln>
          </c:spPr>
          <c:marker>
            <c:symbol val="circle"/>
            <c:size val="2"/>
          </c:marker>
          <c:xVal>
            <c:numRef>
              <c:f>Sheet2!$AH:$AH</c:f>
              <c:numCache>
                <c:formatCode>General</c:formatCode>
                <c:ptCount val="1048576"/>
                <c:pt idx="1">
                  <c:v>1.430615164520747E-3</c:v>
                </c:pt>
                <c:pt idx="2">
                  <c:v>5.0071530758226098E-3</c:v>
                </c:pt>
                <c:pt idx="3">
                  <c:v>8.5836909871244774E-3</c:v>
                </c:pt>
                <c:pt idx="4">
                  <c:v>1.2875536480686695E-2</c:v>
                </c:pt>
                <c:pt idx="5">
                  <c:v>1.7167381974248924E-2</c:v>
                </c:pt>
                <c:pt idx="6">
                  <c:v>2.0743919885550816E-2</c:v>
                </c:pt>
                <c:pt idx="7">
                  <c:v>2.4320457796852619E-2</c:v>
                </c:pt>
                <c:pt idx="8">
                  <c:v>2.8612303290414882E-2</c:v>
                </c:pt>
                <c:pt idx="9">
                  <c:v>3.2904148783977176E-2</c:v>
                </c:pt>
                <c:pt idx="10">
                  <c:v>3.6480686695278972E-2</c:v>
                </c:pt>
                <c:pt idx="11">
                  <c:v>4.0057224606580878E-2</c:v>
                </c:pt>
                <c:pt idx="12">
                  <c:v>4.4349070100143113E-2</c:v>
                </c:pt>
                <c:pt idx="13">
                  <c:v>4.8640915593705286E-2</c:v>
                </c:pt>
                <c:pt idx="14">
                  <c:v>5.2217453505007172E-2</c:v>
                </c:pt>
                <c:pt idx="15">
                  <c:v>5.6509298998569386E-2</c:v>
                </c:pt>
                <c:pt idx="16">
                  <c:v>6.0085836909871321E-2</c:v>
                </c:pt>
                <c:pt idx="17">
                  <c:v>6.3662374821173123E-2</c:v>
                </c:pt>
                <c:pt idx="18">
                  <c:v>6.7954220314735428E-2</c:v>
                </c:pt>
                <c:pt idx="19">
                  <c:v>7.1530758226037203E-2</c:v>
                </c:pt>
                <c:pt idx="20">
                  <c:v>7.5822603719599424E-2</c:v>
                </c:pt>
                <c:pt idx="21">
                  <c:v>7.9399141630901365E-2</c:v>
                </c:pt>
                <c:pt idx="22">
                  <c:v>8.3690987124463684E-2</c:v>
                </c:pt>
                <c:pt idx="23">
                  <c:v>8.7267525035765403E-2</c:v>
                </c:pt>
                <c:pt idx="24">
                  <c:v>9.1559370529327749E-2</c:v>
                </c:pt>
                <c:pt idx="25">
                  <c:v>9.5135908440629649E-2</c:v>
                </c:pt>
                <c:pt idx="26">
                  <c:v>9.8712446351931368E-2</c:v>
                </c:pt>
                <c:pt idx="27">
                  <c:v>0.10300429184549356</c:v>
                </c:pt>
                <c:pt idx="28">
                  <c:v>0.10729613733905591</c:v>
                </c:pt>
                <c:pt idx="29">
                  <c:v>0.11087267525035766</c:v>
                </c:pt>
                <c:pt idx="30">
                  <c:v>0.11516452074392007</c:v>
                </c:pt>
                <c:pt idx="31">
                  <c:v>0.11874105865522176</c:v>
                </c:pt>
                <c:pt idx="32">
                  <c:v>0.12231759656652361</c:v>
                </c:pt>
                <c:pt idx="33">
                  <c:v>0.12660944206008584</c:v>
                </c:pt>
                <c:pt idx="34">
                  <c:v>0.13018597997138767</c:v>
                </c:pt>
                <c:pt idx="35">
                  <c:v>0.13447782546494988</c:v>
                </c:pt>
                <c:pt idx="36">
                  <c:v>0.13805436337625179</c:v>
                </c:pt>
                <c:pt idx="37">
                  <c:v>0.14234620886981417</c:v>
                </c:pt>
                <c:pt idx="38">
                  <c:v>0.14592274678111591</c:v>
                </c:pt>
                <c:pt idx="39">
                  <c:v>0.14949928469241813</c:v>
                </c:pt>
                <c:pt idx="40">
                  <c:v>0.15379113018598028</c:v>
                </c:pt>
                <c:pt idx="41">
                  <c:v>0.15808297567954219</c:v>
                </c:pt>
                <c:pt idx="42">
                  <c:v>0.16165951359084407</c:v>
                </c:pt>
                <c:pt idx="43">
                  <c:v>0.16595135908440645</c:v>
                </c:pt>
                <c:pt idx="44">
                  <c:v>0.16952789699570819</c:v>
                </c:pt>
                <c:pt idx="45">
                  <c:v>0.17310443490701016</c:v>
                </c:pt>
                <c:pt idx="46">
                  <c:v>0.17739628040057243</c:v>
                </c:pt>
                <c:pt idx="47">
                  <c:v>0.18168812589413449</c:v>
                </c:pt>
                <c:pt idx="48">
                  <c:v>0.18526466380543652</c:v>
                </c:pt>
                <c:pt idx="49">
                  <c:v>0.18884120171673843</c:v>
                </c:pt>
                <c:pt idx="50">
                  <c:v>0.19313304721030045</c:v>
                </c:pt>
                <c:pt idx="51">
                  <c:v>0.19670958512160241</c:v>
                </c:pt>
                <c:pt idx="52">
                  <c:v>0.20100143061516479</c:v>
                </c:pt>
                <c:pt idx="53">
                  <c:v>0.20457796852646654</c:v>
                </c:pt>
                <c:pt idx="54">
                  <c:v>0.20886981402002874</c:v>
                </c:pt>
                <c:pt idx="55">
                  <c:v>0.21244635193133085</c:v>
                </c:pt>
                <c:pt idx="56">
                  <c:v>0.216738197424893</c:v>
                </c:pt>
                <c:pt idx="57">
                  <c:v>0.22031473533619475</c:v>
                </c:pt>
                <c:pt idx="58">
                  <c:v>0.22460658082975682</c:v>
                </c:pt>
                <c:pt idx="59">
                  <c:v>0.22818311874105868</c:v>
                </c:pt>
                <c:pt idx="60">
                  <c:v>0.23175965665236073</c:v>
                </c:pt>
                <c:pt idx="61">
                  <c:v>0.23605150214592291</c:v>
                </c:pt>
                <c:pt idx="62">
                  <c:v>0.23962804005722488</c:v>
                </c:pt>
                <c:pt idx="63">
                  <c:v>0.24391988555078714</c:v>
                </c:pt>
                <c:pt idx="64">
                  <c:v>0.24749642346208897</c:v>
                </c:pt>
                <c:pt idx="65">
                  <c:v>0.25178826895565143</c:v>
                </c:pt>
                <c:pt idx="66">
                  <c:v>0.25536480686695312</c:v>
                </c:pt>
                <c:pt idx="67">
                  <c:v>0.25965665236051505</c:v>
                </c:pt>
                <c:pt idx="68">
                  <c:v>0.26323319027181674</c:v>
                </c:pt>
                <c:pt idx="69">
                  <c:v>0.26680972818311877</c:v>
                </c:pt>
                <c:pt idx="70">
                  <c:v>0.27110157367668097</c:v>
                </c:pt>
                <c:pt idx="71">
                  <c:v>0.27539341917024357</c:v>
                </c:pt>
                <c:pt idx="72">
                  <c:v>0.27896995708154532</c:v>
                </c:pt>
                <c:pt idx="73">
                  <c:v>0.28326180257510725</c:v>
                </c:pt>
                <c:pt idx="74">
                  <c:v>0.28683834048640922</c:v>
                </c:pt>
                <c:pt idx="75">
                  <c:v>0.29041487839771163</c:v>
                </c:pt>
                <c:pt idx="76">
                  <c:v>0.29470672389127356</c:v>
                </c:pt>
                <c:pt idx="77">
                  <c:v>0.29828326180257553</c:v>
                </c:pt>
                <c:pt idx="78">
                  <c:v>0.30257510729613735</c:v>
                </c:pt>
                <c:pt idx="79">
                  <c:v>0.30615164520743932</c:v>
                </c:pt>
                <c:pt idx="80">
                  <c:v>0.31044349070100147</c:v>
                </c:pt>
                <c:pt idx="81">
                  <c:v>0.31402002861230338</c:v>
                </c:pt>
                <c:pt idx="82">
                  <c:v>0.31831187410586625</c:v>
                </c:pt>
                <c:pt idx="83">
                  <c:v>0.32188841201716795</c:v>
                </c:pt>
                <c:pt idx="84">
                  <c:v>0.32618025751072982</c:v>
                </c:pt>
                <c:pt idx="85">
                  <c:v>0.32975679542203185</c:v>
                </c:pt>
                <c:pt idx="86">
                  <c:v>0.334048640915594</c:v>
                </c:pt>
                <c:pt idx="87">
                  <c:v>0.33762517882689597</c:v>
                </c:pt>
                <c:pt idx="88">
                  <c:v>0.3412017167381971</c:v>
                </c:pt>
                <c:pt idx="89">
                  <c:v>0.34549356223175981</c:v>
                </c:pt>
                <c:pt idx="90">
                  <c:v>0.34978540772532191</c:v>
                </c:pt>
                <c:pt idx="91">
                  <c:v>0.35336194563662382</c:v>
                </c:pt>
                <c:pt idx="92">
                  <c:v>0.35765379113018608</c:v>
                </c:pt>
                <c:pt idx="93">
                  <c:v>0.36123032904148789</c:v>
                </c:pt>
                <c:pt idx="94">
                  <c:v>0.36480686695279041</c:v>
                </c:pt>
                <c:pt idx="95">
                  <c:v>0.36909871244635195</c:v>
                </c:pt>
                <c:pt idx="96">
                  <c:v>0.37267525035765414</c:v>
                </c:pt>
                <c:pt idx="97">
                  <c:v>0.37696709585121646</c:v>
                </c:pt>
                <c:pt idx="98">
                  <c:v>0.38054363376251821</c:v>
                </c:pt>
                <c:pt idx="99">
                  <c:v>0.38483547925608053</c:v>
                </c:pt>
                <c:pt idx="100">
                  <c:v>0.38841201716738255</c:v>
                </c:pt>
                <c:pt idx="101">
                  <c:v>0.39270386266094465</c:v>
                </c:pt>
                <c:pt idx="102">
                  <c:v>0.39628040057224673</c:v>
                </c:pt>
                <c:pt idx="103">
                  <c:v>0.39985693848354842</c:v>
                </c:pt>
                <c:pt idx="104">
                  <c:v>0.40414878397711052</c:v>
                </c:pt>
                <c:pt idx="105">
                  <c:v>0.40772532188841198</c:v>
                </c:pt>
                <c:pt idx="106">
                  <c:v>0.41201716738197464</c:v>
                </c:pt>
                <c:pt idx="107">
                  <c:v>0.41630901287553645</c:v>
                </c:pt>
                <c:pt idx="108">
                  <c:v>0.41988555078683837</c:v>
                </c:pt>
                <c:pt idx="109">
                  <c:v>0.42346208869814056</c:v>
                </c:pt>
                <c:pt idx="110">
                  <c:v>0.42775393419170243</c:v>
                </c:pt>
                <c:pt idx="111">
                  <c:v>0.43204577968526503</c:v>
                </c:pt>
                <c:pt idx="112">
                  <c:v>0.43562231759656683</c:v>
                </c:pt>
                <c:pt idx="113">
                  <c:v>0.43919885550786875</c:v>
                </c:pt>
                <c:pt idx="114">
                  <c:v>0.44349070100143062</c:v>
                </c:pt>
                <c:pt idx="115">
                  <c:v>0.44706723891273226</c:v>
                </c:pt>
                <c:pt idx="116">
                  <c:v>0.45135908440629474</c:v>
                </c:pt>
                <c:pt idx="117">
                  <c:v>0.4549356223175966</c:v>
                </c:pt>
                <c:pt idx="118">
                  <c:v>0.45922746781115886</c:v>
                </c:pt>
                <c:pt idx="119">
                  <c:v>0.46280400572246128</c:v>
                </c:pt>
                <c:pt idx="120">
                  <c:v>0.46709585121602293</c:v>
                </c:pt>
                <c:pt idx="121">
                  <c:v>0.47067238912732512</c:v>
                </c:pt>
                <c:pt idx="122">
                  <c:v>0.47496423462088733</c:v>
                </c:pt>
                <c:pt idx="123">
                  <c:v>0.47854077253218891</c:v>
                </c:pt>
                <c:pt idx="124">
                  <c:v>0.48211731044349077</c:v>
                </c:pt>
                <c:pt idx="125">
                  <c:v>0.48640915593705342</c:v>
                </c:pt>
                <c:pt idx="126">
                  <c:v>0.48998569384835544</c:v>
                </c:pt>
                <c:pt idx="127">
                  <c:v>0.49427753934191732</c:v>
                </c:pt>
                <c:pt idx="128">
                  <c:v>0.49785407725321951</c:v>
                </c:pt>
                <c:pt idx="129">
                  <c:v>0.5021459227467816</c:v>
                </c:pt>
                <c:pt idx="130">
                  <c:v>0.50572246065808368</c:v>
                </c:pt>
                <c:pt idx="131">
                  <c:v>0.51001430615164467</c:v>
                </c:pt>
                <c:pt idx="132">
                  <c:v>0.51359084406294642</c:v>
                </c:pt>
                <c:pt idx="133">
                  <c:v>0.51716738197424739</c:v>
                </c:pt>
                <c:pt idx="134">
                  <c:v>0.52145922746781115</c:v>
                </c:pt>
                <c:pt idx="135">
                  <c:v>0.52575107296137413</c:v>
                </c:pt>
                <c:pt idx="136">
                  <c:v>0.52932761087267532</c:v>
                </c:pt>
                <c:pt idx="137">
                  <c:v>0.53290414878397718</c:v>
                </c:pt>
                <c:pt idx="138">
                  <c:v>0.53719599427753961</c:v>
                </c:pt>
                <c:pt idx="139">
                  <c:v>0.54077253218884203</c:v>
                </c:pt>
                <c:pt idx="140">
                  <c:v>0.54506437768240368</c:v>
                </c:pt>
                <c:pt idx="141">
                  <c:v>0.54935622317596511</c:v>
                </c:pt>
                <c:pt idx="142">
                  <c:v>0.5529327610872663</c:v>
                </c:pt>
                <c:pt idx="143">
                  <c:v>0.5565092989985696</c:v>
                </c:pt>
                <c:pt idx="144">
                  <c:v>0.5608011444921317</c:v>
                </c:pt>
                <c:pt idx="145">
                  <c:v>0.56437768240343422</c:v>
                </c:pt>
                <c:pt idx="146">
                  <c:v>0.56866952789699576</c:v>
                </c:pt>
                <c:pt idx="147">
                  <c:v>0.57224606580829751</c:v>
                </c:pt>
                <c:pt idx="148">
                  <c:v>0.5765379113018595</c:v>
                </c:pt>
                <c:pt idx="149">
                  <c:v>0.58011444921316158</c:v>
                </c:pt>
                <c:pt idx="150">
                  <c:v>0.58440629470672278</c:v>
                </c:pt>
                <c:pt idx="151">
                  <c:v>0.58798283261802575</c:v>
                </c:pt>
                <c:pt idx="152">
                  <c:v>0.59227467811158852</c:v>
                </c:pt>
                <c:pt idx="153">
                  <c:v>0.59585121602289048</c:v>
                </c:pt>
                <c:pt idx="154">
                  <c:v>0.59942775393419168</c:v>
                </c:pt>
                <c:pt idx="155">
                  <c:v>0.60371959942775399</c:v>
                </c:pt>
                <c:pt idx="156">
                  <c:v>0.60729613733905585</c:v>
                </c:pt>
                <c:pt idx="157">
                  <c:v>0.61158798283261728</c:v>
                </c:pt>
                <c:pt idx="158">
                  <c:v>0.6158798283261816</c:v>
                </c:pt>
                <c:pt idx="159">
                  <c:v>0.61945636623748213</c:v>
                </c:pt>
                <c:pt idx="160">
                  <c:v>0.62303290414878454</c:v>
                </c:pt>
                <c:pt idx="161">
                  <c:v>0.6273247496423463</c:v>
                </c:pt>
                <c:pt idx="162">
                  <c:v>0.63090128755364894</c:v>
                </c:pt>
                <c:pt idx="163">
                  <c:v>0.6351931330472107</c:v>
                </c:pt>
                <c:pt idx="164">
                  <c:v>0.63876967095851334</c:v>
                </c:pt>
                <c:pt idx="165">
                  <c:v>0.64306151645207554</c:v>
                </c:pt>
                <c:pt idx="166">
                  <c:v>0.64663805436337773</c:v>
                </c:pt>
                <c:pt idx="167">
                  <c:v>0.65092989985693861</c:v>
                </c:pt>
                <c:pt idx="168">
                  <c:v>0.65450643776824069</c:v>
                </c:pt>
                <c:pt idx="169">
                  <c:v>0.6587982832618039</c:v>
                </c:pt>
                <c:pt idx="170">
                  <c:v>0.66237482117310564</c:v>
                </c:pt>
                <c:pt idx="171">
                  <c:v>0.66595135908440706</c:v>
                </c:pt>
                <c:pt idx="172">
                  <c:v>0.6702432045779686</c:v>
                </c:pt>
                <c:pt idx="173">
                  <c:v>0.67381974248927157</c:v>
                </c:pt>
                <c:pt idx="174">
                  <c:v>0.67811158798283266</c:v>
                </c:pt>
                <c:pt idx="175">
                  <c:v>0.68240343347639543</c:v>
                </c:pt>
                <c:pt idx="176">
                  <c:v>0.68597997138769673</c:v>
                </c:pt>
                <c:pt idx="177">
                  <c:v>0.68955650929899859</c:v>
                </c:pt>
                <c:pt idx="178">
                  <c:v>0.6938483547925608</c:v>
                </c:pt>
                <c:pt idx="179">
                  <c:v>0.69742489270386265</c:v>
                </c:pt>
                <c:pt idx="180">
                  <c:v>0.7010014306151654</c:v>
                </c:pt>
                <c:pt idx="181">
                  <c:v>0.70529327610872761</c:v>
                </c:pt>
                <c:pt idx="182">
                  <c:v>0.70958512160228859</c:v>
                </c:pt>
                <c:pt idx="183">
                  <c:v>0.71316165951359212</c:v>
                </c:pt>
                <c:pt idx="184">
                  <c:v>0.71745350500715244</c:v>
                </c:pt>
                <c:pt idx="185">
                  <c:v>0.72103004291845552</c:v>
                </c:pt>
                <c:pt idx="186">
                  <c:v>0.72532188841201761</c:v>
                </c:pt>
                <c:pt idx="187">
                  <c:v>0.72889842632332025</c:v>
                </c:pt>
                <c:pt idx="188">
                  <c:v>0.732474964234621</c:v>
                </c:pt>
                <c:pt idx="189">
                  <c:v>0.73676680972818365</c:v>
                </c:pt>
                <c:pt idx="190">
                  <c:v>0.74034334763948584</c:v>
                </c:pt>
                <c:pt idx="191">
                  <c:v>0.74463519313304793</c:v>
                </c:pt>
                <c:pt idx="192">
                  <c:v>0.74821173104434913</c:v>
                </c:pt>
                <c:pt idx="193">
                  <c:v>0.75250357653791133</c:v>
                </c:pt>
                <c:pt idx="194">
                  <c:v>0.75608011444921364</c:v>
                </c:pt>
                <c:pt idx="195">
                  <c:v>0.76037195994277562</c:v>
                </c:pt>
                <c:pt idx="196">
                  <c:v>0.7639484978540787</c:v>
                </c:pt>
              </c:numCache>
            </c:numRef>
          </c:xVal>
          <c:yVal>
            <c:numRef>
              <c:f>Sheet2!$AI:$AI</c:f>
              <c:numCache>
                <c:formatCode>General</c:formatCode>
                <c:ptCount val="1048576"/>
                <c:pt idx="1">
                  <c:v>48.387096774193488</c:v>
                </c:pt>
                <c:pt idx="2">
                  <c:v>495.48387096774189</c:v>
                </c:pt>
                <c:pt idx="3">
                  <c:v>1003.225806451613</c:v>
                </c:pt>
                <c:pt idx="4">
                  <c:v>1474.516129032258</c:v>
                </c:pt>
                <c:pt idx="5">
                  <c:v>1909.6774193548372</c:v>
                </c:pt>
                <c:pt idx="6">
                  <c:v>2211.9354838709701</c:v>
                </c:pt>
                <c:pt idx="7">
                  <c:v>2236.1290322580662</c:v>
                </c:pt>
                <c:pt idx="8">
                  <c:v>2163.5483870967737</c:v>
                </c:pt>
                <c:pt idx="9">
                  <c:v>2090.9677419354857</c:v>
                </c:pt>
                <c:pt idx="10">
                  <c:v>2018.3870967741937</c:v>
                </c:pt>
                <c:pt idx="11">
                  <c:v>1982.258064516129</c:v>
                </c:pt>
                <c:pt idx="12">
                  <c:v>1945.8064516129032</c:v>
                </c:pt>
                <c:pt idx="13">
                  <c:v>1921.6129032258052</c:v>
                </c:pt>
                <c:pt idx="14">
                  <c:v>1897.741935483871</c:v>
                </c:pt>
                <c:pt idx="15">
                  <c:v>1897.741935483871</c:v>
                </c:pt>
                <c:pt idx="16">
                  <c:v>1885.4838709677431</c:v>
                </c:pt>
                <c:pt idx="17">
                  <c:v>1873.5483870967741</c:v>
                </c:pt>
                <c:pt idx="18">
                  <c:v>1861.2903225806454</c:v>
                </c:pt>
                <c:pt idx="19">
                  <c:v>1849.3548387096762</c:v>
                </c:pt>
                <c:pt idx="20">
                  <c:v>1849.3548387096762</c:v>
                </c:pt>
                <c:pt idx="21">
                  <c:v>1849.3548387096762</c:v>
                </c:pt>
                <c:pt idx="22">
                  <c:v>1849.3548387096762</c:v>
                </c:pt>
                <c:pt idx="23">
                  <c:v>1849.3548387096762</c:v>
                </c:pt>
                <c:pt idx="24">
                  <c:v>1849.3548387096762</c:v>
                </c:pt>
                <c:pt idx="25">
                  <c:v>1837.0967741935485</c:v>
                </c:pt>
                <c:pt idx="26">
                  <c:v>1837.0967741935485</c:v>
                </c:pt>
                <c:pt idx="27">
                  <c:v>1849.3548387096762</c:v>
                </c:pt>
                <c:pt idx="28">
                  <c:v>1837.0967741935485</c:v>
                </c:pt>
                <c:pt idx="29">
                  <c:v>1837.0967741935485</c:v>
                </c:pt>
                <c:pt idx="30">
                  <c:v>1837.0967741935485</c:v>
                </c:pt>
                <c:pt idx="31">
                  <c:v>1837.0967741935485</c:v>
                </c:pt>
                <c:pt idx="32">
                  <c:v>1849.3548387096762</c:v>
                </c:pt>
                <c:pt idx="33">
                  <c:v>1849.3548387096762</c:v>
                </c:pt>
                <c:pt idx="34">
                  <c:v>1849.3548387096762</c:v>
                </c:pt>
                <c:pt idx="35">
                  <c:v>1849.3548387096762</c:v>
                </c:pt>
                <c:pt idx="36">
                  <c:v>1849.3548387096762</c:v>
                </c:pt>
                <c:pt idx="37">
                  <c:v>1849.3548387096762</c:v>
                </c:pt>
                <c:pt idx="38">
                  <c:v>1849.3548387096762</c:v>
                </c:pt>
                <c:pt idx="39">
                  <c:v>1849.3548387096762</c:v>
                </c:pt>
                <c:pt idx="40">
                  <c:v>1861.2903225806454</c:v>
                </c:pt>
                <c:pt idx="41">
                  <c:v>1861.2903225806454</c:v>
                </c:pt>
                <c:pt idx="42">
                  <c:v>1861.2903225806454</c:v>
                </c:pt>
                <c:pt idx="43">
                  <c:v>1861.2903225806454</c:v>
                </c:pt>
                <c:pt idx="44">
                  <c:v>1873.5483870967741</c:v>
                </c:pt>
                <c:pt idx="45">
                  <c:v>1861.2903225806454</c:v>
                </c:pt>
                <c:pt idx="46">
                  <c:v>1873.5483870967741</c:v>
                </c:pt>
                <c:pt idx="47">
                  <c:v>1873.5483870967741</c:v>
                </c:pt>
                <c:pt idx="48">
                  <c:v>1873.5483870967741</c:v>
                </c:pt>
                <c:pt idx="49">
                  <c:v>1873.5483870967741</c:v>
                </c:pt>
                <c:pt idx="50">
                  <c:v>1885.4838709677431</c:v>
                </c:pt>
                <c:pt idx="51">
                  <c:v>1885.4838709677431</c:v>
                </c:pt>
                <c:pt idx="52">
                  <c:v>1885.4838709677431</c:v>
                </c:pt>
                <c:pt idx="53">
                  <c:v>1885.4838709677431</c:v>
                </c:pt>
                <c:pt idx="54">
                  <c:v>1897.741935483871</c:v>
                </c:pt>
                <c:pt idx="55">
                  <c:v>1897.741935483871</c:v>
                </c:pt>
                <c:pt idx="56">
                  <c:v>1897.741935483871</c:v>
                </c:pt>
                <c:pt idx="57">
                  <c:v>1897.741935483871</c:v>
                </c:pt>
                <c:pt idx="58">
                  <c:v>1897.741935483871</c:v>
                </c:pt>
                <c:pt idx="59">
                  <c:v>1909.6774193548372</c:v>
                </c:pt>
                <c:pt idx="60">
                  <c:v>1909.6774193548372</c:v>
                </c:pt>
                <c:pt idx="61">
                  <c:v>1909.6774193548372</c:v>
                </c:pt>
                <c:pt idx="62">
                  <c:v>1909.6774193548372</c:v>
                </c:pt>
                <c:pt idx="63">
                  <c:v>1909.6774193548372</c:v>
                </c:pt>
                <c:pt idx="64">
                  <c:v>1921.6129032258052</c:v>
                </c:pt>
                <c:pt idx="65">
                  <c:v>1921.6129032258052</c:v>
                </c:pt>
                <c:pt idx="66">
                  <c:v>1921.6129032258052</c:v>
                </c:pt>
                <c:pt idx="67">
                  <c:v>1921.6129032258052</c:v>
                </c:pt>
                <c:pt idx="68">
                  <c:v>1921.6129032258052</c:v>
                </c:pt>
                <c:pt idx="69">
                  <c:v>1933.8709677419361</c:v>
                </c:pt>
                <c:pt idx="70">
                  <c:v>1933.8709677419361</c:v>
                </c:pt>
                <c:pt idx="71">
                  <c:v>1933.8709677419361</c:v>
                </c:pt>
                <c:pt idx="72">
                  <c:v>1933.8709677419361</c:v>
                </c:pt>
                <c:pt idx="73">
                  <c:v>1933.8709677419361</c:v>
                </c:pt>
                <c:pt idx="74">
                  <c:v>1945.8064516129032</c:v>
                </c:pt>
                <c:pt idx="75">
                  <c:v>1945.8064516129032</c:v>
                </c:pt>
                <c:pt idx="76">
                  <c:v>1945.8064516129032</c:v>
                </c:pt>
                <c:pt idx="77">
                  <c:v>1945.8064516129032</c:v>
                </c:pt>
                <c:pt idx="78">
                  <c:v>1958.0645161290324</c:v>
                </c:pt>
                <c:pt idx="79">
                  <c:v>1958.0645161290324</c:v>
                </c:pt>
                <c:pt idx="80">
                  <c:v>1958.0645161290324</c:v>
                </c:pt>
                <c:pt idx="81">
                  <c:v>1958.0645161290324</c:v>
                </c:pt>
                <c:pt idx="82">
                  <c:v>1970</c:v>
                </c:pt>
                <c:pt idx="83">
                  <c:v>1970</c:v>
                </c:pt>
                <c:pt idx="84">
                  <c:v>1970</c:v>
                </c:pt>
                <c:pt idx="85">
                  <c:v>1970</c:v>
                </c:pt>
                <c:pt idx="86">
                  <c:v>1982.258064516129</c:v>
                </c:pt>
                <c:pt idx="87">
                  <c:v>1982.258064516129</c:v>
                </c:pt>
                <c:pt idx="88">
                  <c:v>1982.258064516129</c:v>
                </c:pt>
                <c:pt idx="89">
                  <c:v>1982.258064516129</c:v>
                </c:pt>
                <c:pt idx="90">
                  <c:v>1994.1935483870955</c:v>
                </c:pt>
                <c:pt idx="91">
                  <c:v>1994.1935483870955</c:v>
                </c:pt>
                <c:pt idx="92">
                  <c:v>1994.1935483870955</c:v>
                </c:pt>
                <c:pt idx="93">
                  <c:v>1994.1935483870955</c:v>
                </c:pt>
                <c:pt idx="94">
                  <c:v>1994.1935483870955</c:v>
                </c:pt>
                <c:pt idx="95">
                  <c:v>2006.4516129032261</c:v>
                </c:pt>
                <c:pt idx="96">
                  <c:v>2006.4516129032261</c:v>
                </c:pt>
                <c:pt idx="97">
                  <c:v>2006.4516129032261</c:v>
                </c:pt>
                <c:pt idx="98">
                  <c:v>2006.4516129032261</c:v>
                </c:pt>
                <c:pt idx="99">
                  <c:v>2018.3870967741937</c:v>
                </c:pt>
                <c:pt idx="100">
                  <c:v>2018.3870967741937</c:v>
                </c:pt>
                <c:pt idx="101">
                  <c:v>2018.3870967741937</c:v>
                </c:pt>
                <c:pt idx="102">
                  <c:v>2018.3870967741937</c:v>
                </c:pt>
                <c:pt idx="103">
                  <c:v>2018.3870967741937</c:v>
                </c:pt>
                <c:pt idx="104">
                  <c:v>2030.6451612903227</c:v>
                </c:pt>
                <c:pt idx="105">
                  <c:v>2030.6451612903227</c:v>
                </c:pt>
                <c:pt idx="106">
                  <c:v>2030.6451612903227</c:v>
                </c:pt>
                <c:pt idx="107">
                  <c:v>2042.5806451612914</c:v>
                </c:pt>
                <c:pt idx="108">
                  <c:v>2042.5806451612914</c:v>
                </c:pt>
                <c:pt idx="109">
                  <c:v>2042.5806451612914</c:v>
                </c:pt>
                <c:pt idx="110">
                  <c:v>2042.5806451612914</c:v>
                </c:pt>
                <c:pt idx="111">
                  <c:v>2054.8387096774218</c:v>
                </c:pt>
                <c:pt idx="112">
                  <c:v>2042.5806451612914</c:v>
                </c:pt>
                <c:pt idx="113">
                  <c:v>2054.8387096774218</c:v>
                </c:pt>
                <c:pt idx="114">
                  <c:v>2054.8387096774218</c:v>
                </c:pt>
                <c:pt idx="115">
                  <c:v>2066.7741935483896</c:v>
                </c:pt>
                <c:pt idx="116">
                  <c:v>2066.7741935483896</c:v>
                </c:pt>
                <c:pt idx="117">
                  <c:v>2066.7741935483896</c:v>
                </c:pt>
                <c:pt idx="118">
                  <c:v>2066.7741935483896</c:v>
                </c:pt>
                <c:pt idx="119">
                  <c:v>2079.0322580645161</c:v>
                </c:pt>
                <c:pt idx="120">
                  <c:v>2079.0322580645161</c:v>
                </c:pt>
                <c:pt idx="121">
                  <c:v>2079.0322580645161</c:v>
                </c:pt>
                <c:pt idx="122">
                  <c:v>2079.0322580645161</c:v>
                </c:pt>
                <c:pt idx="123">
                  <c:v>2090.9677419354857</c:v>
                </c:pt>
                <c:pt idx="124">
                  <c:v>2090.9677419354857</c:v>
                </c:pt>
                <c:pt idx="125">
                  <c:v>2090.9677419354857</c:v>
                </c:pt>
                <c:pt idx="126">
                  <c:v>2090.9677419354857</c:v>
                </c:pt>
                <c:pt idx="127">
                  <c:v>2090.9677419354857</c:v>
                </c:pt>
                <c:pt idx="128">
                  <c:v>2090.9677419354857</c:v>
                </c:pt>
                <c:pt idx="129">
                  <c:v>2102.9032258064522</c:v>
                </c:pt>
                <c:pt idx="130">
                  <c:v>2102.9032258064522</c:v>
                </c:pt>
                <c:pt idx="131">
                  <c:v>2102.9032258064522</c:v>
                </c:pt>
                <c:pt idx="132">
                  <c:v>2102.9032258064522</c:v>
                </c:pt>
                <c:pt idx="133">
                  <c:v>2115.1612903225805</c:v>
                </c:pt>
                <c:pt idx="134">
                  <c:v>2115.1612903225805</c:v>
                </c:pt>
                <c:pt idx="135">
                  <c:v>2115.1612903225805</c:v>
                </c:pt>
                <c:pt idx="136">
                  <c:v>2115.1612903225805</c:v>
                </c:pt>
                <c:pt idx="137">
                  <c:v>2115.1612903225805</c:v>
                </c:pt>
                <c:pt idx="138">
                  <c:v>2127.0967741935492</c:v>
                </c:pt>
                <c:pt idx="139">
                  <c:v>2127.0967741935492</c:v>
                </c:pt>
                <c:pt idx="140">
                  <c:v>2127.0967741935492</c:v>
                </c:pt>
                <c:pt idx="141">
                  <c:v>2127.0967741935492</c:v>
                </c:pt>
                <c:pt idx="142">
                  <c:v>2127.0967741935492</c:v>
                </c:pt>
                <c:pt idx="143">
                  <c:v>2139.3548387096757</c:v>
                </c:pt>
                <c:pt idx="144">
                  <c:v>2139.3548387096757</c:v>
                </c:pt>
                <c:pt idx="145">
                  <c:v>2139.3548387096757</c:v>
                </c:pt>
                <c:pt idx="146">
                  <c:v>2139.3548387096757</c:v>
                </c:pt>
                <c:pt idx="147">
                  <c:v>2151.2903225806472</c:v>
                </c:pt>
                <c:pt idx="148">
                  <c:v>2151.2903225806472</c:v>
                </c:pt>
                <c:pt idx="149">
                  <c:v>2151.2903225806472</c:v>
                </c:pt>
                <c:pt idx="150">
                  <c:v>2163.5483870967737</c:v>
                </c:pt>
                <c:pt idx="151">
                  <c:v>2163.5483870967737</c:v>
                </c:pt>
                <c:pt idx="152">
                  <c:v>2163.5483870967737</c:v>
                </c:pt>
                <c:pt idx="153">
                  <c:v>2163.5483870967737</c:v>
                </c:pt>
                <c:pt idx="154">
                  <c:v>2163.5483870967737</c:v>
                </c:pt>
                <c:pt idx="155">
                  <c:v>2175.4838709677397</c:v>
                </c:pt>
                <c:pt idx="156">
                  <c:v>2175.4838709677397</c:v>
                </c:pt>
                <c:pt idx="157">
                  <c:v>2175.4838709677397</c:v>
                </c:pt>
                <c:pt idx="158">
                  <c:v>2187.7419354838707</c:v>
                </c:pt>
                <c:pt idx="159">
                  <c:v>2187.7419354838707</c:v>
                </c:pt>
                <c:pt idx="160">
                  <c:v>2187.7419354838707</c:v>
                </c:pt>
                <c:pt idx="161">
                  <c:v>2187.7419354838707</c:v>
                </c:pt>
                <c:pt idx="162">
                  <c:v>2187.7419354838707</c:v>
                </c:pt>
                <c:pt idx="163">
                  <c:v>2187.7419354838707</c:v>
                </c:pt>
                <c:pt idx="164">
                  <c:v>2187.7419354838707</c:v>
                </c:pt>
                <c:pt idx="165">
                  <c:v>2199.6774193548385</c:v>
                </c:pt>
                <c:pt idx="166">
                  <c:v>2199.6774193548385</c:v>
                </c:pt>
                <c:pt idx="167">
                  <c:v>2199.6774193548385</c:v>
                </c:pt>
                <c:pt idx="168">
                  <c:v>2199.6774193548385</c:v>
                </c:pt>
                <c:pt idx="169">
                  <c:v>2199.6774193548385</c:v>
                </c:pt>
                <c:pt idx="170">
                  <c:v>2211.9354838709701</c:v>
                </c:pt>
                <c:pt idx="171">
                  <c:v>2211.9354838709701</c:v>
                </c:pt>
                <c:pt idx="172">
                  <c:v>2211.9354838709701</c:v>
                </c:pt>
                <c:pt idx="173">
                  <c:v>2211.9354838709701</c:v>
                </c:pt>
                <c:pt idx="174">
                  <c:v>2211.9354838709701</c:v>
                </c:pt>
                <c:pt idx="175">
                  <c:v>2223.8709677419356</c:v>
                </c:pt>
                <c:pt idx="176">
                  <c:v>2223.8709677419356</c:v>
                </c:pt>
                <c:pt idx="177">
                  <c:v>2223.8709677419356</c:v>
                </c:pt>
                <c:pt idx="178">
                  <c:v>2223.8709677419356</c:v>
                </c:pt>
                <c:pt idx="179">
                  <c:v>2223.8709677419356</c:v>
                </c:pt>
                <c:pt idx="180">
                  <c:v>2236.1290322580662</c:v>
                </c:pt>
                <c:pt idx="181">
                  <c:v>2236.1290322580662</c:v>
                </c:pt>
                <c:pt idx="182">
                  <c:v>2236.1290322580662</c:v>
                </c:pt>
                <c:pt idx="183">
                  <c:v>2248.0645161290317</c:v>
                </c:pt>
                <c:pt idx="184">
                  <c:v>2248.0645161290317</c:v>
                </c:pt>
                <c:pt idx="185">
                  <c:v>2248.0645161290317</c:v>
                </c:pt>
                <c:pt idx="186">
                  <c:v>2260.322580645161</c:v>
                </c:pt>
                <c:pt idx="187">
                  <c:v>2260.322580645161</c:v>
                </c:pt>
                <c:pt idx="188">
                  <c:v>2260.322580645161</c:v>
                </c:pt>
                <c:pt idx="189">
                  <c:v>2260.322580645161</c:v>
                </c:pt>
                <c:pt idx="190">
                  <c:v>2272.2580645161288</c:v>
                </c:pt>
                <c:pt idx="191">
                  <c:v>253.87096774193549</c:v>
                </c:pt>
                <c:pt idx="192">
                  <c:v>-60.322580645161302</c:v>
                </c:pt>
                <c:pt idx="193">
                  <c:v>-60.322580645161302</c:v>
                </c:pt>
                <c:pt idx="194">
                  <c:v>-72.58064516129032</c:v>
                </c:pt>
                <c:pt idx="195">
                  <c:v>-60.322580645161302</c:v>
                </c:pt>
                <c:pt idx="196">
                  <c:v>-60.322580645161302</c:v>
                </c:pt>
              </c:numCache>
            </c:numRef>
          </c:yVal>
        </c:ser>
        <c:axId val="135473024"/>
        <c:axId val="135487488"/>
      </c:scatterChart>
      <c:valAx>
        <c:axId val="135473024"/>
        <c:scaling>
          <c:orientation val="minMax"/>
        </c:scaling>
        <c:axPos val="b"/>
        <c:title>
          <c:tx>
            <c:rich>
              <a:bodyPr/>
              <a:lstStyle/>
              <a:p>
                <a:pPr>
                  <a:defRPr/>
                </a:pPr>
                <a:r>
                  <a:rPr lang="en-US"/>
                  <a:t>Strain</a:t>
                </a:r>
              </a:p>
            </c:rich>
          </c:tx>
          <c:layout/>
        </c:title>
        <c:numFmt formatCode="General" sourceLinked="1"/>
        <c:tickLblPos val="nextTo"/>
        <c:crossAx val="135487488"/>
        <c:crosses val="autoZero"/>
        <c:crossBetween val="midCat"/>
      </c:valAx>
      <c:valAx>
        <c:axId val="135487488"/>
        <c:scaling>
          <c:orientation val="minMax"/>
        </c:scaling>
        <c:axPos val="l"/>
        <c:majorGridlines/>
        <c:title>
          <c:tx>
            <c:rich>
              <a:bodyPr rot="-5400000" vert="horz"/>
              <a:lstStyle/>
              <a:p>
                <a:pPr>
                  <a:defRPr/>
                </a:pPr>
                <a:r>
                  <a:rPr lang="en-US"/>
                  <a:t>Stress</a:t>
                </a:r>
                <a:r>
                  <a:rPr lang="en-US" baseline="0"/>
                  <a:t> (PSI)</a:t>
                </a:r>
              </a:p>
            </c:rich>
          </c:tx>
          <c:layout/>
        </c:title>
        <c:numFmt formatCode="General" sourceLinked="1"/>
        <c:tickLblPos val="nextTo"/>
        <c:crossAx val="135473024"/>
        <c:crosses val="autoZero"/>
        <c:crossBetween val="midCat"/>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ser>
          <c:idx val="0"/>
          <c:order val="0"/>
          <c:tx>
            <c:v>PP</c:v>
          </c:tx>
          <c:spPr>
            <a:ln w="28575">
              <a:noFill/>
            </a:ln>
          </c:spPr>
          <c:trendline>
            <c:trendlineType val="linear"/>
            <c:dispEq val="1"/>
            <c:trendlineLbl>
              <c:layout>
                <c:manualLayout>
                  <c:x val="4.845707119658272E-2"/>
                  <c:y val="-1.1505753412576867E-2"/>
                </c:manualLayout>
              </c:layout>
              <c:numFmt formatCode="General" sourceLinked="0"/>
            </c:trendlineLbl>
          </c:trendline>
          <c:xVal>
            <c:numRef>
              <c:f>Sheet2!$J$2:$J$13</c:f>
              <c:numCache>
                <c:formatCode>General</c:formatCode>
                <c:ptCount val="12"/>
                <c:pt idx="0">
                  <c:v>7.1736011477761927E-4</c:v>
                </c:pt>
                <c:pt idx="1">
                  <c:v>1.0043041606886663E-2</c:v>
                </c:pt>
                <c:pt idx="2">
                  <c:v>1.9368723098995722E-2</c:v>
                </c:pt>
                <c:pt idx="3">
                  <c:v>2.8694404591104738E-2</c:v>
                </c:pt>
                <c:pt idx="4">
                  <c:v>3.8020086083213792E-2</c:v>
                </c:pt>
                <c:pt idx="5">
                  <c:v>4.7345767575322807E-2</c:v>
                </c:pt>
                <c:pt idx="6">
                  <c:v>5.5954088952654239E-2</c:v>
                </c:pt>
                <c:pt idx="7">
                  <c:v>6.5279770444763269E-2</c:v>
                </c:pt>
                <c:pt idx="8">
                  <c:v>7.3888091822094756E-2</c:v>
                </c:pt>
                <c:pt idx="9">
                  <c:v>8.3213773314203709E-2</c:v>
                </c:pt>
                <c:pt idx="10">
                  <c:v>9.2539454806312732E-2</c:v>
                </c:pt>
                <c:pt idx="11">
                  <c:v>0.10186513629842182</c:v>
                </c:pt>
              </c:numCache>
            </c:numRef>
          </c:xVal>
          <c:yVal>
            <c:numRef>
              <c:f>Sheet2!$K$2:$K$13</c:f>
              <c:numCache>
                <c:formatCode>General</c:formatCode>
                <c:ptCount val="12"/>
                <c:pt idx="0">
                  <c:v>-11.689993997030108</c:v>
                </c:pt>
                <c:pt idx="1">
                  <c:v>1290.3225806451615</c:v>
                </c:pt>
                <c:pt idx="2">
                  <c:v>2355.6917632934214</c:v>
                </c:pt>
                <c:pt idx="3">
                  <c:v>3137.0256863922154</c:v>
                </c:pt>
                <c:pt idx="4">
                  <c:v>3646.0143439385829</c:v>
                </c:pt>
                <c:pt idx="5">
                  <c:v>4072.2252061546237</c:v>
                </c:pt>
                <c:pt idx="6">
                  <c:v>4415.6582730403507</c:v>
                </c:pt>
                <c:pt idx="7">
                  <c:v>4699.693532589813</c:v>
                </c:pt>
                <c:pt idx="8">
                  <c:v>4912.6409908059804</c:v>
                </c:pt>
                <c:pt idx="9">
                  <c:v>5054.8165934725648</c:v>
                </c:pt>
                <c:pt idx="10">
                  <c:v>5125.9043948058534</c:v>
                </c:pt>
                <c:pt idx="11">
                  <c:v>5149.6003285836232</c:v>
                </c:pt>
              </c:numCache>
            </c:numRef>
          </c:yVal>
        </c:ser>
        <c:ser>
          <c:idx val="1"/>
          <c:order val="1"/>
          <c:tx>
            <c:v>Nylon 6</c:v>
          </c:tx>
          <c:spPr>
            <a:ln w="28575">
              <a:noFill/>
            </a:ln>
          </c:spPr>
          <c:trendline>
            <c:trendlineType val="linear"/>
            <c:dispEq val="1"/>
            <c:trendlineLbl>
              <c:layout>
                <c:manualLayout>
                  <c:x val="-6.7835262287039982E-2"/>
                  <c:y val="9.069073409367771E-3"/>
                </c:manualLayout>
              </c:layout>
              <c:numFmt formatCode="General" sourceLinked="0"/>
            </c:trendlineLbl>
          </c:trendline>
          <c:xVal>
            <c:numRef>
              <c:f>Sheet2!$D$2:$D$45</c:f>
              <c:numCache>
                <c:formatCode>0.000000000</c:formatCode>
                <c:ptCount val="44"/>
                <c:pt idx="0">
                  <c:v>1.4237915569160675E-3</c:v>
                </c:pt>
                <c:pt idx="1">
                  <c:v>9.9665408984124897E-3</c:v>
                </c:pt>
                <c:pt idx="2">
                  <c:v>1.9221186018366941E-2</c:v>
                </c:pt>
                <c:pt idx="3">
                  <c:v>2.8475831138321375E-2</c:v>
                </c:pt>
                <c:pt idx="4">
                  <c:v>3.7730476258275802E-2</c:v>
                </c:pt>
                <c:pt idx="5">
                  <c:v>4.698512137823023E-2</c:v>
                </c:pt>
                <c:pt idx="6">
                  <c:v>5.6239766498184615E-2</c:v>
                </c:pt>
                <c:pt idx="7">
                  <c:v>6.5494411618139167E-2</c:v>
                </c:pt>
                <c:pt idx="8">
                  <c:v>7.4037160959635598E-2</c:v>
                </c:pt>
                <c:pt idx="9">
                  <c:v>8.3291806079590108E-2</c:v>
                </c:pt>
                <c:pt idx="10">
                  <c:v>9.2546451199544397E-2</c:v>
                </c:pt>
                <c:pt idx="11">
                  <c:v>0.1018010963194987</c:v>
                </c:pt>
                <c:pt idx="12">
                  <c:v>0.11105574143945326</c:v>
                </c:pt>
                <c:pt idx="13">
                  <c:v>0.12031038655940759</c:v>
                </c:pt>
                <c:pt idx="14">
                  <c:v>0.12885313590090411</c:v>
                </c:pt>
                <c:pt idx="15">
                  <c:v>0.13810778102085855</c:v>
                </c:pt>
                <c:pt idx="16">
                  <c:v>0.148074321919271</c:v>
                </c:pt>
                <c:pt idx="17">
                  <c:v>0.1566170712607674</c:v>
                </c:pt>
                <c:pt idx="18">
                  <c:v>0.16587171638072187</c:v>
                </c:pt>
                <c:pt idx="19">
                  <c:v>0.17512636150067629</c:v>
                </c:pt>
                <c:pt idx="20">
                  <c:v>0.18438100662063073</c:v>
                </c:pt>
                <c:pt idx="21">
                  <c:v>0.19363565174058517</c:v>
                </c:pt>
                <c:pt idx="22">
                  <c:v>0.20217840108208154</c:v>
                </c:pt>
                <c:pt idx="23">
                  <c:v>0.21143304620203623</c:v>
                </c:pt>
                <c:pt idx="24">
                  <c:v>0.22068769132199045</c:v>
                </c:pt>
                <c:pt idx="25">
                  <c:v>0.2299423364419452</c:v>
                </c:pt>
                <c:pt idx="26">
                  <c:v>0.23848508578344149</c:v>
                </c:pt>
                <c:pt idx="27">
                  <c:v>0.24773973090339593</c:v>
                </c:pt>
                <c:pt idx="28">
                  <c:v>0.25699437602335018</c:v>
                </c:pt>
                <c:pt idx="29">
                  <c:v>0.26624902114330434</c:v>
                </c:pt>
                <c:pt idx="30">
                  <c:v>0.27550366626325939</c:v>
                </c:pt>
                <c:pt idx="31">
                  <c:v>0.28475831138321378</c:v>
                </c:pt>
                <c:pt idx="32">
                  <c:v>0.29401295650316789</c:v>
                </c:pt>
                <c:pt idx="33">
                  <c:v>0.30255570584466496</c:v>
                </c:pt>
                <c:pt idx="34">
                  <c:v>0.31181035096461945</c:v>
                </c:pt>
                <c:pt idx="35">
                  <c:v>0.32106499608457389</c:v>
                </c:pt>
                <c:pt idx="36">
                  <c:v>0.33031964120452822</c:v>
                </c:pt>
                <c:pt idx="37">
                  <c:v>0.33957428632448289</c:v>
                </c:pt>
                <c:pt idx="38">
                  <c:v>0.34882893144443705</c:v>
                </c:pt>
                <c:pt idx="39">
                  <c:v>0.35808357656439121</c:v>
                </c:pt>
                <c:pt idx="40">
                  <c:v>0.36733822168434593</c:v>
                </c:pt>
                <c:pt idx="41">
                  <c:v>0.375880971025843</c:v>
                </c:pt>
                <c:pt idx="42">
                  <c:v>0.38584751192425509</c:v>
                </c:pt>
                <c:pt idx="43">
                  <c:v>0.39439026126575155</c:v>
                </c:pt>
              </c:numCache>
            </c:numRef>
          </c:xVal>
          <c:yVal>
            <c:numRef>
              <c:f>Sheet2!$E$2:$E$45</c:f>
              <c:numCache>
                <c:formatCode>General</c:formatCode>
                <c:ptCount val="44"/>
                <c:pt idx="0">
                  <c:v>11.302541544477037</c:v>
                </c:pt>
                <c:pt idx="1">
                  <c:v>938.41642228738999</c:v>
                </c:pt>
                <c:pt idx="2">
                  <c:v>1693.853861192571</c:v>
                </c:pt>
                <c:pt idx="3">
                  <c:v>1739.6749755620724</c:v>
                </c:pt>
                <c:pt idx="4">
                  <c:v>2277.6148582600194</c:v>
                </c:pt>
                <c:pt idx="5">
                  <c:v>2781.3416422287391</c:v>
                </c:pt>
                <c:pt idx="6">
                  <c:v>3284.7629521016597</c:v>
                </c:pt>
                <c:pt idx="7">
                  <c:v>3685.5449657868985</c:v>
                </c:pt>
                <c:pt idx="8">
                  <c:v>4051.8084066471156</c:v>
                </c:pt>
                <c:pt idx="9">
                  <c:v>4383.553274682311</c:v>
                </c:pt>
                <c:pt idx="10">
                  <c:v>4681.3905180840684</c:v>
                </c:pt>
                <c:pt idx="11">
                  <c:v>4944.4037145650045</c:v>
                </c:pt>
                <c:pt idx="12">
                  <c:v>5173.5092864125154</c:v>
                </c:pt>
                <c:pt idx="13">
                  <c:v>5379.3988269794754</c:v>
                </c:pt>
                <c:pt idx="14">
                  <c:v>5573.9858260019591</c:v>
                </c:pt>
                <c:pt idx="15">
                  <c:v>5745.6622678396952</c:v>
                </c:pt>
                <c:pt idx="16">
                  <c:v>5906.0361681329423</c:v>
                </c:pt>
                <c:pt idx="17">
                  <c:v>6054.8020527859244</c:v>
                </c:pt>
                <c:pt idx="18">
                  <c:v>6203.5679374389056</c:v>
                </c:pt>
                <c:pt idx="19">
                  <c:v>6340.7258064516218</c:v>
                </c:pt>
                <c:pt idx="20">
                  <c:v>6455.2785923753663</c:v>
                </c:pt>
                <c:pt idx="21">
                  <c:v>6558.2233626588459</c:v>
                </c:pt>
                <c:pt idx="22">
                  <c:v>6661.4736070381168</c:v>
                </c:pt>
                <c:pt idx="23">
                  <c:v>6764.4183773215982</c:v>
                </c:pt>
                <c:pt idx="24">
                  <c:v>6844.4525904203365</c:v>
                </c:pt>
                <c:pt idx="25">
                  <c:v>6924.4868035190611</c:v>
                </c:pt>
                <c:pt idx="26">
                  <c:v>7004.8264907135963</c:v>
                </c:pt>
                <c:pt idx="27">
                  <c:v>7061.9501466275706</c:v>
                </c:pt>
                <c:pt idx="28">
                  <c:v>7119.0738025415403</c:v>
                </c:pt>
                <c:pt idx="29">
                  <c:v>7187.8054740958041</c:v>
                </c:pt>
                <c:pt idx="30">
                  <c:v>7233.6265884653094</c:v>
                </c:pt>
                <c:pt idx="31">
                  <c:v>7279.4477028347919</c:v>
                </c:pt>
                <c:pt idx="32">
                  <c:v>7313.6608015640331</c:v>
                </c:pt>
                <c:pt idx="33">
                  <c:v>7359.4819159335275</c:v>
                </c:pt>
                <c:pt idx="34">
                  <c:v>7394.0004887585537</c:v>
                </c:pt>
                <c:pt idx="35">
                  <c:v>7416.6055718475118</c:v>
                </c:pt>
                <c:pt idx="36">
                  <c:v>7439.5161290322631</c:v>
                </c:pt>
                <c:pt idx="37">
                  <c:v>7462.4266862170125</c:v>
                </c:pt>
                <c:pt idx="38">
                  <c:v>7485.3372434017638</c:v>
                </c:pt>
                <c:pt idx="39">
                  <c:v>7496.9452590420315</c:v>
                </c:pt>
                <c:pt idx="40">
                  <c:v>7508.2478005865096</c:v>
                </c:pt>
                <c:pt idx="41">
                  <c:v>7519.8558162267836</c:v>
                </c:pt>
                <c:pt idx="42">
                  <c:v>7519.8558162267836</c:v>
                </c:pt>
                <c:pt idx="43">
                  <c:v>7531.1583577712609</c:v>
                </c:pt>
              </c:numCache>
            </c:numRef>
          </c:yVal>
        </c:ser>
        <c:ser>
          <c:idx val="2"/>
          <c:order val="2"/>
          <c:tx>
            <c:v>PMMA</c:v>
          </c:tx>
          <c:spPr>
            <a:ln w="28575">
              <a:noFill/>
            </a:ln>
          </c:spPr>
          <c:trendline>
            <c:trendlineType val="linear"/>
            <c:dispEq val="1"/>
            <c:trendlineLbl>
              <c:layout/>
              <c:numFmt formatCode="General" sourceLinked="0"/>
            </c:trendlineLbl>
          </c:trendline>
          <c:xVal>
            <c:numRef>
              <c:f>Sheet2!$P$2:$P$16</c:f>
              <c:numCache>
                <c:formatCode>General</c:formatCode>
                <c:ptCount val="15"/>
                <c:pt idx="0">
                  <c:v>7.1047957371225584E-4</c:v>
                </c:pt>
                <c:pt idx="1">
                  <c:v>7.104795737122558E-3</c:v>
                </c:pt>
                <c:pt idx="2">
                  <c:v>1.2788632326820598E-2</c:v>
                </c:pt>
                <c:pt idx="3">
                  <c:v>1.9182948490230924E-2</c:v>
                </c:pt>
                <c:pt idx="4">
                  <c:v>2.5577264653641206E-2</c:v>
                </c:pt>
                <c:pt idx="5">
                  <c:v>3.1261101243339251E-2</c:v>
                </c:pt>
                <c:pt idx="6">
                  <c:v>3.7655417406749624E-2</c:v>
                </c:pt>
                <c:pt idx="7">
                  <c:v>4.3339253996447599E-2</c:v>
                </c:pt>
                <c:pt idx="8">
                  <c:v>4.9733570159857958E-2</c:v>
                </c:pt>
                <c:pt idx="9">
                  <c:v>5.5417406749555996E-2</c:v>
                </c:pt>
                <c:pt idx="10">
                  <c:v>6.1811722912966327E-2</c:v>
                </c:pt>
                <c:pt idx="11">
                  <c:v>6.8206039076376554E-2</c:v>
                </c:pt>
                <c:pt idx="12">
                  <c:v>7.3889875666074495E-2</c:v>
                </c:pt>
                <c:pt idx="13">
                  <c:v>8.0284191829484902E-2</c:v>
                </c:pt>
                <c:pt idx="14">
                  <c:v>8.5968028419183065E-2</c:v>
                </c:pt>
              </c:numCache>
            </c:numRef>
          </c:xVal>
          <c:yVal>
            <c:numRef>
              <c:f>Sheet2!$Q$2:$Q$16</c:f>
              <c:numCache>
                <c:formatCode>General</c:formatCode>
                <c:ptCount val="15"/>
                <c:pt idx="0">
                  <c:v>26.615564782284707</c:v>
                </c:pt>
                <c:pt idx="1">
                  <c:v>1489.0521310195522</c:v>
                </c:pt>
                <c:pt idx="2">
                  <c:v>2725.7887079030484</c:v>
                </c:pt>
                <c:pt idx="3">
                  <c:v>3802.8318960928373</c:v>
                </c:pt>
                <c:pt idx="4">
                  <c:v>4773.4128251534885</c:v>
                </c:pt>
                <c:pt idx="5">
                  <c:v>5677.6322793569761</c:v>
                </c:pt>
                <c:pt idx="6">
                  <c:v>6568.3665140707699</c:v>
                </c:pt>
                <c:pt idx="7">
                  <c:v>7392.7392739273928</c:v>
                </c:pt>
                <c:pt idx="8">
                  <c:v>8177.3661237091546</c:v>
                </c:pt>
                <c:pt idx="9">
                  <c:v>8921.892189218921</c:v>
                </c:pt>
                <c:pt idx="10">
                  <c:v>9640.1575641435011</c:v>
                </c:pt>
                <c:pt idx="11">
                  <c:v>10265.091025231555</c:v>
                </c:pt>
                <c:pt idx="12">
                  <c:v>10823.308137265327</c:v>
                </c:pt>
                <c:pt idx="13">
                  <c:v>11288.903083856774</c:v>
                </c:pt>
                <c:pt idx="14">
                  <c:v>11674.296461904256</c:v>
                </c:pt>
              </c:numCache>
            </c:numRef>
          </c:yVal>
        </c:ser>
        <c:ser>
          <c:idx val="3"/>
          <c:order val="3"/>
          <c:tx>
            <c:v>Polycarbonate</c:v>
          </c:tx>
          <c:spPr>
            <a:ln w="28575">
              <a:noFill/>
            </a:ln>
          </c:spPr>
          <c:trendline>
            <c:trendlineType val="linear"/>
            <c:dispEq val="1"/>
            <c:trendlineLbl>
              <c:layout>
                <c:manualLayout>
                  <c:x val="0.1208423776321475"/>
                  <c:y val="0.1220817254664678"/>
                </c:manualLayout>
              </c:layout>
              <c:numFmt formatCode="General" sourceLinked="0"/>
            </c:trendlineLbl>
          </c:trendline>
          <c:xVal>
            <c:numRef>
              <c:f>Sheet2!$V$2:$V$28</c:f>
              <c:numCache>
                <c:formatCode>General</c:formatCode>
                <c:ptCount val="27"/>
                <c:pt idx="0">
                  <c:v>3.5896331394931441E-3</c:v>
                </c:pt>
                <c:pt idx="1">
                  <c:v>7.1792662789862917E-3</c:v>
                </c:pt>
                <c:pt idx="2">
                  <c:v>1.1486826046378079E-2</c:v>
                </c:pt>
                <c:pt idx="3">
                  <c:v>1.5076459185871204E-2</c:v>
                </c:pt>
                <c:pt idx="4">
                  <c:v>1.8666092325364345E-2</c:v>
                </c:pt>
                <c:pt idx="5">
                  <c:v>2.2255725464857525E-2</c:v>
                </c:pt>
                <c:pt idx="6">
                  <c:v>2.6563285232249271E-2</c:v>
                </c:pt>
                <c:pt idx="7">
                  <c:v>3.0152918371742408E-2</c:v>
                </c:pt>
                <c:pt idx="8">
                  <c:v>3.374255151123555E-2</c:v>
                </c:pt>
                <c:pt idx="9">
                  <c:v>3.8050111278627355E-2</c:v>
                </c:pt>
                <c:pt idx="10">
                  <c:v>4.1639744418120468E-2</c:v>
                </c:pt>
                <c:pt idx="11">
                  <c:v>4.5947304185512239E-2</c:v>
                </c:pt>
                <c:pt idx="12">
                  <c:v>4.9536937325005498E-2</c:v>
                </c:pt>
                <c:pt idx="13">
                  <c:v>5.3844497092397164E-2</c:v>
                </c:pt>
                <c:pt idx="14">
                  <c:v>5.7434130231890354E-2</c:v>
                </c:pt>
                <c:pt idx="15">
                  <c:v>6.1741689999282083E-2</c:v>
                </c:pt>
                <c:pt idx="16">
                  <c:v>6.5331323138775224E-2</c:v>
                </c:pt>
                <c:pt idx="17">
                  <c:v>6.9638882906166988E-2</c:v>
                </c:pt>
                <c:pt idx="18">
                  <c:v>7.3228516045660108E-2</c:v>
                </c:pt>
                <c:pt idx="19">
                  <c:v>7.681814918515327E-2</c:v>
                </c:pt>
                <c:pt idx="20">
                  <c:v>8.1125708952545048E-2</c:v>
                </c:pt>
                <c:pt idx="21">
                  <c:v>8.5433268719936825E-2</c:v>
                </c:pt>
                <c:pt idx="22">
                  <c:v>8.9022901859430043E-2</c:v>
                </c:pt>
                <c:pt idx="23">
                  <c:v>9.2612534998923079E-2</c:v>
                </c:pt>
                <c:pt idx="24">
                  <c:v>9.6920094766314926E-2</c:v>
                </c:pt>
                <c:pt idx="25">
                  <c:v>0.10122765453370666</c:v>
                </c:pt>
                <c:pt idx="26">
                  <c:v>0.10481728767319982</c:v>
                </c:pt>
              </c:numCache>
            </c:numRef>
          </c:xVal>
          <c:yVal>
            <c:numRef>
              <c:f>Sheet2!$W$2:$W$28</c:f>
              <c:numCache>
                <c:formatCode>General</c:formatCode>
                <c:ptCount val="27"/>
                <c:pt idx="0">
                  <c:v>349.88145700122129</c:v>
                </c:pt>
                <c:pt idx="1">
                  <c:v>1090.2363675551405</c:v>
                </c:pt>
                <c:pt idx="2">
                  <c:v>1722.8249155830158</c:v>
                </c:pt>
                <c:pt idx="3">
                  <c:v>2355.4134636108911</c:v>
                </c:pt>
                <c:pt idx="4">
                  <c:v>2907.1772397442346</c:v>
                </c:pt>
                <c:pt idx="5">
                  <c:v>3378.4754651914645</c:v>
                </c:pt>
                <c:pt idx="6">
                  <c:v>3862.7056541418197</c:v>
                </c:pt>
                <c:pt idx="7">
                  <c:v>4374.2366549321068</c:v>
                </c:pt>
                <c:pt idx="8">
                  <c:v>4872.4764710108484</c:v>
                </c:pt>
                <c:pt idx="9">
                  <c:v>5356.7066599612044</c:v>
                </c:pt>
                <c:pt idx="10">
                  <c:v>5801.0632947769254</c:v>
                </c:pt>
                <c:pt idx="11">
                  <c:v>6231.7695236726831</c:v>
                </c:pt>
                <c:pt idx="12">
                  <c:v>6662.4757525684263</c:v>
                </c:pt>
                <c:pt idx="13">
                  <c:v>7052.589984912709</c:v>
                </c:pt>
                <c:pt idx="14">
                  <c:v>7429.7722537538666</c:v>
                </c:pt>
                <c:pt idx="15">
                  <c:v>7766.003304835117</c:v>
                </c:pt>
                <c:pt idx="16">
                  <c:v>8075.6519864932898</c:v>
                </c:pt>
                <c:pt idx="17">
                  <c:v>8331.4174868884256</c:v>
                </c:pt>
                <c:pt idx="18">
                  <c:v>8587.1829872835606</c:v>
                </c:pt>
                <c:pt idx="19">
                  <c:v>8842.9484876787119</c:v>
                </c:pt>
                <c:pt idx="20">
                  <c:v>9044.8308068108327</c:v>
                </c:pt>
                <c:pt idx="21">
                  <c:v>9233.0627200229883</c:v>
                </c:pt>
                <c:pt idx="22">
                  <c:v>9394.7122638120672</c:v>
                </c:pt>
                <c:pt idx="23">
                  <c:v>9529.4202169696091</c:v>
                </c:pt>
                <c:pt idx="24">
                  <c:v>9650.4777642071858</c:v>
                </c:pt>
                <c:pt idx="25">
                  <c:v>9717.6521301817611</c:v>
                </c:pt>
                <c:pt idx="26">
                  <c:v>9784.8264961563327</c:v>
                </c:pt>
              </c:numCache>
            </c:numRef>
          </c:yVal>
        </c:ser>
        <c:ser>
          <c:idx val="4"/>
          <c:order val="4"/>
          <c:tx>
            <c:v>PVC</c:v>
          </c:tx>
          <c:spPr>
            <a:ln w="28575">
              <a:noFill/>
            </a:ln>
          </c:spPr>
          <c:trendline>
            <c:trendlineType val="linear"/>
            <c:dispEq val="1"/>
            <c:trendlineLbl>
              <c:layout>
                <c:manualLayout>
                  <c:x val="0.13758708243733708"/>
                  <c:y val="3.1996984426682799E-2"/>
                </c:manualLayout>
              </c:layout>
              <c:numFmt formatCode="General" sourceLinked="0"/>
            </c:trendlineLbl>
          </c:trendline>
          <c:xVal>
            <c:numRef>
              <c:f>Sheet2!$AB$2:$AB$10</c:f>
              <c:numCache>
                <c:formatCode>General</c:formatCode>
                <c:ptCount val="9"/>
                <c:pt idx="0">
                  <c:v>8.5160740898445868E-3</c:v>
                </c:pt>
                <c:pt idx="1">
                  <c:v>1.7741821020509564E-2</c:v>
                </c:pt>
                <c:pt idx="2">
                  <c:v>2.6967567951174536E-2</c:v>
                </c:pt>
                <c:pt idx="3">
                  <c:v>3.6193314881839508E-2</c:v>
                </c:pt>
                <c:pt idx="4">
                  <c:v>4.5419061812504491E-2</c:v>
                </c:pt>
                <c:pt idx="5">
                  <c:v>5.3935135902349017E-2</c:v>
                </c:pt>
                <c:pt idx="6">
                  <c:v>6.3160882833013993E-2</c:v>
                </c:pt>
                <c:pt idx="7">
                  <c:v>7.2386629763678934E-2</c:v>
                </c:pt>
                <c:pt idx="8">
                  <c:v>8.1612376694343944E-2</c:v>
                </c:pt>
              </c:numCache>
            </c:numRef>
          </c:xVal>
          <c:yVal>
            <c:numRef>
              <c:f>Sheet2!$AC$2:$AC$10</c:f>
              <c:numCache>
                <c:formatCode>General</c:formatCode>
                <c:ptCount val="9"/>
                <c:pt idx="0">
                  <c:v>1664.4108971022058</c:v>
                </c:pt>
                <c:pt idx="1">
                  <c:v>2548.6725663716811</c:v>
                </c:pt>
                <c:pt idx="2">
                  <c:v>4044.0742668748921</c:v>
                </c:pt>
                <c:pt idx="3">
                  <c:v>5552.3165018219752</c:v>
                </c:pt>
                <c:pt idx="4">
                  <c:v>6813.4652090924919</c:v>
                </c:pt>
                <c:pt idx="5">
                  <c:v>8282.8387992365078</c:v>
                </c:pt>
                <c:pt idx="6">
                  <c:v>9596.3907686968578</c:v>
                </c:pt>
                <c:pt idx="7">
                  <c:v>10675.689744924519</c:v>
                </c:pt>
                <c:pt idx="8">
                  <c:v>11143.501648446992</c:v>
                </c:pt>
              </c:numCache>
            </c:numRef>
          </c:yVal>
        </c:ser>
        <c:ser>
          <c:idx val="5"/>
          <c:order val="5"/>
          <c:tx>
            <c:v>HIPS</c:v>
          </c:tx>
          <c:spPr>
            <a:ln w="28575">
              <a:noFill/>
            </a:ln>
          </c:spPr>
          <c:trendline>
            <c:trendlineType val="linear"/>
            <c:dispEq val="1"/>
            <c:trendlineLbl>
              <c:layout>
                <c:manualLayout>
                  <c:x val="9.1087342750048081E-2"/>
                  <c:y val="9.2350861098063328E-2"/>
                </c:manualLayout>
              </c:layout>
              <c:numFmt formatCode="General" sourceLinked="0"/>
            </c:trendlineLbl>
          </c:trendline>
          <c:xVal>
            <c:numRef>
              <c:f>Sheet2!$AH$2:$AH$7</c:f>
              <c:numCache>
                <c:formatCode>General</c:formatCode>
                <c:ptCount val="6"/>
                <c:pt idx="0">
                  <c:v>1.430615164520747E-3</c:v>
                </c:pt>
                <c:pt idx="1">
                  <c:v>5.0071530758226098E-3</c:v>
                </c:pt>
                <c:pt idx="2">
                  <c:v>8.5836909871244774E-3</c:v>
                </c:pt>
                <c:pt idx="3">
                  <c:v>1.2875536480686695E-2</c:v>
                </c:pt>
                <c:pt idx="4">
                  <c:v>1.7167381974248924E-2</c:v>
                </c:pt>
                <c:pt idx="5">
                  <c:v>2.0743919885550816E-2</c:v>
                </c:pt>
              </c:numCache>
            </c:numRef>
          </c:xVal>
          <c:yVal>
            <c:numRef>
              <c:f>Sheet2!$AI$2:$AI$7</c:f>
              <c:numCache>
                <c:formatCode>General</c:formatCode>
                <c:ptCount val="6"/>
                <c:pt idx="0">
                  <c:v>48.387096774193488</c:v>
                </c:pt>
                <c:pt idx="1">
                  <c:v>495.48387096774189</c:v>
                </c:pt>
                <c:pt idx="2">
                  <c:v>1003.225806451613</c:v>
                </c:pt>
                <c:pt idx="3">
                  <c:v>1474.516129032258</c:v>
                </c:pt>
                <c:pt idx="4">
                  <c:v>1909.6774193548372</c:v>
                </c:pt>
                <c:pt idx="5">
                  <c:v>2211.9354838709701</c:v>
                </c:pt>
              </c:numCache>
            </c:numRef>
          </c:yVal>
        </c:ser>
        <c:axId val="135677440"/>
        <c:axId val="135679360"/>
      </c:scatterChart>
      <c:valAx>
        <c:axId val="135677440"/>
        <c:scaling>
          <c:orientation val="minMax"/>
        </c:scaling>
        <c:axPos val="b"/>
        <c:title>
          <c:tx>
            <c:rich>
              <a:bodyPr/>
              <a:lstStyle/>
              <a:p>
                <a:pPr>
                  <a:defRPr/>
                </a:pPr>
                <a:r>
                  <a:rPr lang="en-US"/>
                  <a:t>Strain</a:t>
                </a:r>
              </a:p>
            </c:rich>
          </c:tx>
          <c:layout/>
        </c:title>
        <c:numFmt formatCode="General" sourceLinked="1"/>
        <c:tickLblPos val="nextTo"/>
        <c:crossAx val="135679360"/>
        <c:crosses val="autoZero"/>
        <c:crossBetween val="midCat"/>
      </c:valAx>
      <c:valAx>
        <c:axId val="135679360"/>
        <c:scaling>
          <c:orientation val="minMax"/>
        </c:scaling>
        <c:axPos val="l"/>
        <c:majorGridlines/>
        <c:title>
          <c:tx>
            <c:rich>
              <a:bodyPr rot="-5400000" vert="horz"/>
              <a:lstStyle/>
              <a:p>
                <a:pPr>
                  <a:defRPr/>
                </a:pPr>
                <a:r>
                  <a:rPr lang="en-US"/>
                  <a:t>Stress(psi)</a:t>
                </a:r>
              </a:p>
            </c:rich>
          </c:tx>
          <c:layout/>
        </c:title>
        <c:numFmt formatCode="General" sourceLinked="1"/>
        <c:tickLblPos val="nextTo"/>
        <c:crossAx val="135677440"/>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ELJ</cp:lastModifiedBy>
  <cp:revision>5</cp:revision>
  <dcterms:created xsi:type="dcterms:W3CDTF">2010-10-19T20:37:00Z</dcterms:created>
  <dcterms:modified xsi:type="dcterms:W3CDTF">2010-10-21T14:50:00Z</dcterms:modified>
</cp:coreProperties>
</file>